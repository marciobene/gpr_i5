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D189C" w:rsidRPr="000F71E0" w14:paraId="39E2A020" w14:textId="77777777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10BCE67A" w14:textId="77777777"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  <w:bookmarkStart w:id="0" w:name="_GoBack"/>
        <w:bookmarkEnd w:id="0"/>
      </w:tr>
      <w:tr w:rsidR="000D189C" w:rsidRPr="000F71E0" w14:paraId="0CF93910" w14:textId="77777777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4625C23E" w14:textId="77777777"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31999D77" w14:textId="77777777"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6D3AA902" w14:textId="77777777"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7E729634" w14:textId="77777777"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14:paraId="3947299D" w14:textId="77777777" w:rsidTr="00DB19BE">
        <w:trPr>
          <w:trHeight w:val="340"/>
        </w:trPr>
        <w:tc>
          <w:tcPr>
            <w:tcW w:w="737" w:type="dxa"/>
            <w:vAlign w:val="center"/>
          </w:tcPr>
          <w:p w14:paraId="500ECB24" w14:textId="77777777" w:rsidR="000D189C" w:rsidRPr="00C52528" w:rsidRDefault="00AB072E" w:rsidP="00AB072E">
            <w:pPr>
              <w:pStyle w:val="Verses"/>
              <w:jc w:val="left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629403FC" w14:textId="77777777" w:rsidR="000D189C" w:rsidRPr="00C52528" w:rsidRDefault="00AB072E" w:rsidP="00AB072E">
            <w:pPr>
              <w:pStyle w:val="Verses"/>
              <w:jc w:val="left"/>
            </w:pPr>
            <w:r>
              <w:t>17/08/2015</w:t>
            </w:r>
          </w:p>
        </w:tc>
        <w:tc>
          <w:tcPr>
            <w:tcW w:w="2420" w:type="dxa"/>
            <w:vAlign w:val="center"/>
          </w:tcPr>
          <w:p w14:paraId="6369C791" w14:textId="77777777" w:rsidR="000D189C" w:rsidRPr="00C52528" w:rsidRDefault="00AB072E" w:rsidP="00AB072E">
            <w:pPr>
              <w:pStyle w:val="Verses"/>
              <w:jc w:val="left"/>
            </w:pPr>
            <w:r>
              <w:t xml:space="preserve">Márcio R. </w:t>
            </w:r>
            <w:proofErr w:type="spellStart"/>
            <w:r>
              <w:t>Benetasso</w:t>
            </w:r>
            <w:proofErr w:type="spellEnd"/>
          </w:p>
        </w:tc>
        <w:tc>
          <w:tcPr>
            <w:tcW w:w="4389" w:type="dxa"/>
            <w:vAlign w:val="center"/>
          </w:tcPr>
          <w:p w14:paraId="6C19EA87" w14:textId="77777777" w:rsidR="000D189C" w:rsidRPr="00C52528" w:rsidRDefault="00AB072E" w:rsidP="00AB072E">
            <w:pPr>
              <w:pStyle w:val="Verses"/>
              <w:jc w:val="left"/>
            </w:pPr>
            <w:r>
              <w:t>Elaboração inicial</w:t>
            </w:r>
          </w:p>
        </w:tc>
      </w:tr>
    </w:tbl>
    <w:p w14:paraId="7A144D83" w14:textId="77777777" w:rsidR="000D189C" w:rsidRDefault="000D189C" w:rsidP="000D189C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EEA6DA" w14:textId="77777777" w:rsidR="006944C4" w:rsidRDefault="006944C4">
          <w:pPr>
            <w:pStyle w:val="CabealhodoSumrio"/>
          </w:pPr>
          <w:r>
            <w:t>Sumário</w:t>
          </w:r>
        </w:p>
        <w:p w14:paraId="1983FA99" w14:textId="77777777" w:rsidR="00FE48ED" w:rsidRDefault="006944C4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503324" w:history="1">
            <w:r w:rsidR="00FE48ED" w:rsidRPr="001567FC">
              <w:rPr>
                <w:rStyle w:val="Hyperlink"/>
                <w:noProof/>
              </w:rPr>
              <w:t>1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Título do Projeto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_Toc427503324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1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14:paraId="77318DBB" w14:textId="77777777" w:rsidR="00FE48ED" w:rsidRDefault="00CE5F73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25" w:history="1">
            <w:r w:rsidR="00FE48ED" w:rsidRPr="001567FC">
              <w:rPr>
                <w:rStyle w:val="Hyperlink"/>
                <w:noProof/>
              </w:rPr>
              <w:t>2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Justificativa do projeto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_Toc427503325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1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14:paraId="43172A15" w14:textId="77777777" w:rsidR="00FE48ED" w:rsidRDefault="00CE5F73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26" w:history="1">
            <w:r w:rsidR="00FE48ED" w:rsidRPr="001567FC">
              <w:rPr>
                <w:rStyle w:val="Hyperlink"/>
                <w:noProof/>
              </w:rPr>
              <w:t>3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Gerente de projeto designado e nível de autoridade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_Toc427503326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1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14:paraId="6AB637E0" w14:textId="77777777" w:rsidR="00FE48ED" w:rsidRDefault="00CE5F73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27" w:history="1">
            <w:r w:rsidR="00FE48ED" w:rsidRPr="001567FC">
              <w:rPr>
                <w:rStyle w:val="Hyperlink"/>
                <w:noProof/>
              </w:rPr>
              <w:t>4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Objetivos SMART e critérios de sucesso do projeto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_Toc427503327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1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14:paraId="6B8A7AD1" w14:textId="77777777" w:rsidR="00FE48ED" w:rsidRDefault="00CE5F73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28" w:history="1">
            <w:r w:rsidR="00FE48ED" w:rsidRPr="001567FC">
              <w:rPr>
                <w:rStyle w:val="Hyperlink"/>
                <w:noProof/>
              </w:rPr>
              <w:t>5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Fases e principais entregas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_Toc427503328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2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14:paraId="3A969A17" w14:textId="77777777" w:rsidR="00FE48ED" w:rsidRDefault="00CE5F73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29" w:history="1">
            <w:r w:rsidR="00FE48ED" w:rsidRPr="001567FC">
              <w:rPr>
                <w:rStyle w:val="Hyperlink"/>
                <w:noProof/>
              </w:rPr>
              <w:t>6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Principais requisitos das principais entregas/produtos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_Toc427503329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2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14:paraId="3EA22911" w14:textId="77777777" w:rsidR="00FE48ED" w:rsidRDefault="00CE5F73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30" w:history="1">
            <w:r w:rsidR="00FE48ED" w:rsidRPr="001567FC">
              <w:rPr>
                <w:rStyle w:val="Hyperlink"/>
                <w:noProof/>
              </w:rPr>
              <w:t>7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Marcos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_Toc427503330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2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14:paraId="6E0E3A4E" w14:textId="77777777" w:rsidR="00FE48ED" w:rsidRDefault="00CE5F73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31" w:history="1">
            <w:r w:rsidR="00FE48ED" w:rsidRPr="001567FC">
              <w:rPr>
                <w:rStyle w:val="Hyperlink"/>
                <w:noProof/>
              </w:rPr>
              <w:t>8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Partes interessadas do projeto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_Toc427503331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2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14:paraId="32DFA6F7" w14:textId="77777777" w:rsidR="00FE48ED" w:rsidRDefault="00CE5F73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32" w:history="1">
            <w:r w:rsidR="00FE48ED" w:rsidRPr="001567FC">
              <w:rPr>
                <w:rStyle w:val="Hyperlink"/>
                <w:noProof/>
              </w:rPr>
              <w:t>9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Restrições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_Toc427503332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3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14:paraId="49152979" w14:textId="77777777" w:rsidR="00FE48ED" w:rsidRDefault="00CE5F73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33" w:history="1">
            <w:r w:rsidR="00FE48ED" w:rsidRPr="001567FC">
              <w:rPr>
                <w:rStyle w:val="Hyperlink"/>
                <w:noProof/>
              </w:rPr>
              <w:t>10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Premissas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_Toc427503333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3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14:paraId="4BE4D555" w14:textId="77777777" w:rsidR="00FE48ED" w:rsidRDefault="00CE5F73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34" w:history="1">
            <w:r w:rsidR="00FE48ED" w:rsidRPr="001567FC">
              <w:rPr>
                <w:rStyle w:val="Hyperlink"/>
                <w:noProof/>
              </w:rPr>
              <w:t>11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Riscos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_Toc427503334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3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14:paraId="24D8F792" w14:textId="77777777" w:rsidR="00FE48ED" w:rsidRDefault="00CE5F73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35" w:history="1">
            <w:r w:rsidR="00FE48ED" w:rsidRPr="001567FC">
              <w:rPr>
                <w:rStyle w:val="Hyperlink"/>
                <w:noProof/>
              </w:rPr>
              <w:t>12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Orçamento do Projeto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_Toc427503335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3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14:paraId="329E5FC6" w14:textId="77777777" w:rsidR="006944C4" w:rsidRDefault="006944C4">
          <w:r>
            <w:rPr>
              <w:b/>
              <w:bCs/>
            </w:rPr>
            <w:fldChar w:fldCharType="end"/>
          </w:r>
        </w:p>
      </w:sdtContent>
    </w:sdt>
    <w:p w14:paraId="00CD1091" w14:textId="77777777" w:rsidR="00FE48ED" w:rsidRDefault="00FE48ED" w:rsidP="00535CC2">
      <w:pPr>
        <w:pStyle w:val="Ttulo1"/>
      </w:pPr>
      <w:bookmarkStart w:id="1" w:name="_Toc427503324"/>
      <w:bookmarkStart w:id="2" w:name="_Toc383370456"/>
      <w:r>
        <w:t>Título do Projeto</w:t>
      </w:r>
      <w:bookmarkEnd w:id="1"/>
    </w:p>
    <w:p w14:paraId="560131CA" w14:textId="77777777" w:rsidR="005F65E3" w:rsidRDefault="005F65E3" w:rsidP="005F65E3">
      <w:pPr>
        <w:ind w:firstLine="432"/>
      </w:pPr>
      <w:r w:rsidRPr="005F65E3">
        <w:t xml:space="preserve">Aplicação do </w:t>
      </w:r>
      <w:proofErr w:type="spellStart"/>
      <w:r w:rsidRPr="005F65E3">
        <w:t>Raspeberry</w:t>
      </w:r>
      <w:proofErr w:type="spellEnd"/>
      <w:r w:rsidRPr="005F65E3">
        <w:t xml:space="preserve"> </w:t>
      </w:r>
      <w:proofErr w:type="spellStart"/>
      <w:proofErr w:type="gramStart"/>
      <w:r w:rsidRPr="005F65E3">
        <w:t>Pi</w:t>
      </w:r>
      <w:proofErr w:type="spellEnd"/>
      <w:proofErr w:type="gramEnd"/>
      <w:r w:rsidRPr="005F65E3">
        <w:t xml:space="preserve"> para Internet das Coisas</w:t>
      </w:r>
      <w:r w:rsidR="00C04C63">
        <w:t>.</w:t>
      </w:r>
    </w:p>
    <w:p w14:paraId="06DFE52F" w14:textId="77777777" w:rsidR="005F65E3" w:rsidRPr="005F65E3" w:rsidRDefault="005F65E3" w:rsidP="005F65E3">
      <w:pPr>
        <w:ind w:firstLine="432"/>
      </w:pPr>
    </w:p>
    <w:p w14:paraId="5667F000" w14:textId="77777777" w:rsidR="00FE48ED" w:rsidRDefault="00FE48ED" w:rsidP="00535CC2">
      <w:pPr>
        <w:pStyle w:val="Ttulo1"/>
      </w:pPr>
      <w:bookmarkStart w:id="3" w:name="_Toc427503325"/>
      <w:r>
        <w:t>Justificativa do projeto</w:t>
      </w:r>
      <w:bookmarkEnd w:id="3"/>
    </w:p>
    <w:p w14:paraId="6C6F051E" w14:textId="77777777" w:rsidR="005971ED" w:rsidRDefault="005F65E3" w:rsidP="005971ED">
      <w:pPr>
        <w:ind w:firstLine="432"/>
        <w:jc w:val="both"/>
      </w:pPr>
      <w:r w:rsidRPr="005F65E3">
        <w:t>O presente projeto</w:t>
      </w:r>
      <w:r w:rsidR="005971ED">
        <w:t xml:space="preserve"> tem como base à pesquisa de Iniciação Científica iniciada em 2014</w:t>
      </w:r>
    </w:p>
    <w:p w14:paraId="7A2436EC" w14:textId="77777777" w:rsidR="005971ED" w:rsidRDefault="005971ED" w:rsidP="005971ED">
      <w:pPr>
        <w:ind w:firstLine="432"/>
        <w:jc w:val="both"/>
      </w:pPr>
      <w:r>
        <w:t xml:space="preserve">(Estudo da Aplicabilidade de Sistemas em Java sobre a Plataforma do </w:t>
      </w:r>
      <w:proofErr w:type="spellStart"/>
      <w:r>
        <w:t>Raspberry</w:t>
      </w:r>
      <w:proofErr w:type="spellEnd"/>
      <w:r>
        <w:t xml:space="preserve"> </w:t>
      </w:r>
      <w:proofErr w:type="spellStart"/>
      <w:proofErr w:type="gramStart"/>
      <w:r>
        <w:t>Pi</w:t>
      </w:r>
      <w:proofErr w:type="spellEnd"/>
      <w:proofErr w:type="gramEnd"/>
      <w:r>
        <w:t xml:space="preserve"> - </w:t>
      </w:r>
      <w:r>
        <w:rPr>
          <w:rFonts w:ascii="Arial" w:hAnsi="Arial" w:cs="Arial"/>
          <w:color w:val="000000"/>
        </w:rPr>
        <w:t xml:space="preserve">Silva, M. R. B.; </w:t>
      </w:r>
      <w:proofErr w:type="spellStart"/>
      <w:r>
        <w:rPr>
          <w:rFonts w:ascii="Arial" w:hAnsi="Arial" w:cs="Arial"/>
          <w:color w:val="000000"/>
        </w:rPr>
        <w:t>Ledel</w:t>
      </w:r>
      <w:proofErr w:type="spellEnd"/>
      <w:r>
        <w:rPr>
          <w:rFonts w:ascii="Arial" w:hAnsi="Arial" w:cs="Arial"/>
          <w:color w:val="000000"/>
        </w:rPr>
        <w:t>, L. C.</w:t>
      </w:r>
      <w:r>
        <w:t>).</w:t>
      </w:r>
    </w:p>
    <w:p w14:paraId="5A5BF2A5" w14:textId="682B4CFE" w:rsidR="00FE48ED" w:rsidRDefault="005971ED" w:rsidP="005971ED">
      <w:pPr>
        <w:ind w:firstLine="432"/>
        <w:jc w:val="both"/>
      </w:pPr>
      <w:r>
        <w:t>T</w:t>
      </w:r>
      <w:r w:rsidR="005F65E3" w:rsidRPr="005F65E3">
        <w:t xml:space="preserve">em como característica principal a integração de diferentes segmentos da tecnologia, tais como: </w:t>
      </w:r>
      <w:r w:rsidR="005F65E3" w:rsidRPr="00A95FD0">
        <w:rPr>
          <w:highlight w:val="yellow"/>
        </w:rPr>
        <w:t>Internet das coisas</w:t>
      </w:r>
      <w:r w:rsidR="005F65E3" w:rsidRPr="005F65E3">
        <w:t xml:space="preserve">, minicomputadores de baixo custo, hardware, programação, eletroeletrônica, redes e etc., isto é, envolve desde segmentos tradicionais como a eletroeletrônica, como segmentos emergentes como a </w:t>
      </w:r>
      <w:commentRangeStart w:id="4"/>
      <w:r w:rsidR="005F65E3" w:rsidRPr="00A95FD0">
        <w:rPr>
          <w:highlight w:val="yellow"/>
        </w:rPr>
        <w:t xml:space="preserve">Internet das </w:t>
      </w:r>
      <w:proofErr w:type="gramStart"/>
      <w:r w:rsidR="005F65E3" w:rsidRPr="00A95FD0">
        <w:rPr>
          <w:highlight w:val="yellow"/>
        </w:rPr>
        <w:t>Coisas</w:t>
      </w:r>
      <w:r w:rsidR="005F65E3" w:rsidRPr="005F65E3">
        <w:t>.</w:t>
      </w:r>
      <w:commentRangeEnd w:id="4"/>
      <w:proofErr w:type="gramEnd"/>
      <w:r w:rsidR="00A95FD0">
        <w:rPr>
          <w:rStyle w:val="Refdecomentrio"/>
        </w:rPr>
        <w:commentReference w:id="4"/>
      </w:r>
    </w:p>
    <w:p w14:paraId="147887F9" w14:textId="77777777" w:rsidR="005F65E3" w:rsidRPr="00057D0A" w:rsidRDefault="005F65E3" w:rsidP="005F65E3">
      <w:pPr>
        <w:ind w:firstLine="432"/>
      </w:pPr>
    </w:p>
    <w:p w14:paraId="6F0521BD" w14:textId="77777777" w:rsidR="00FE48ED" w:rsidRDefault="00FE48ED" w:rsidP="00535CC2">
      <w:pPr>
        <w:pStyle w:val="Ttulo1"/>
      </w:pPr>
      <w:bookmarkStart w:id="5" w:name="_Toc427503326"/>
      <w:r>
        <w:t>Gerente de projeto designado e nível de autoridade</w:t>
      </w:r>
      <w:bookmarkEnd w:id="5"/>
    </w:p>
    <w:p w14:paraId="32EC3809" w14:textId="77777777" w:rsidR="00FE48ED" w:rsidRDefault="00B8122B" w:rsidP="00B8122B">
      <w:pPr>
        <w:ind w:firstLine="432"/>
      </w:pPr>
      <w:r>
        <w:t xml:space="preserve">Márcio Ricardo </w:t>
      </w:r>
      <w:proofErr w:type="spellStart"/>
      <w:r>
        <w:t>Benetasso</w:t>
      </w:r>
      <w:proofErr w:type="spellEnd"/>
      <w:r>
        <w:t xml:space="preserve"> da Silva</w:t>
      </w:r>
      <w:r w:rsidR="005971ED">
        <w:t xml:space="preserve"> – aluno</w:t>
      </w:r>
    </w:p>
    <w:p w14:paraId="2B2E8C29" w14:textId="77777777" w:rsidR="00FF2A8D" w:rsidRDefault="00FF2A8D" w:rsidP="00B8122B">
      <w:pPr>
        <w:ind w:firstLine="432"/>
      </w:pPr>
      <w:r>
        <w:tab/>
        <w:t>Pesquisa e desenvolvimento do projeto.</w:t>
      </w:r>
    </w:p>
    <w:p w14:paraId="33C3C109" w14:textId="77777777" w:rsidR="00FF2A8D" w:rsidRDefault="00FF2A8D" w:rsidP="007F7B72">
      <w:pPr>
        <w:ind w:firstLine="432"/>
      </w:pPr>
      <w:r>
        <w:tab/>
        <w:t xml:space="preserve">Alterações </w:t>
      </w:r>
      <w:r w:rsidR="007F7B72">
        <w:t>em</w:t>
      </w:r>
      <w:r>
        <w:t xml:space="preserve"> consenso do orientador.</w:t>
      </w:r>
    </w:p>
    <w:p w14:paraId="77D13C53" w14:textId="77777777" w:rsidR="00FF2A8D" w:rsidRDefault="00FF2A8D" w:rsidP="00B8122B">
      <w:pPr>
        <w:ind w:firstLine="432"/>
      </w:pPr>
    </w:p>
    <w:p w14:paraId="310435FD" w14:textId="77777777" w:rsidR="00FF2A8D" w:rsidRDefault="005971ED" w:rsidP="00B8122B">
      <w:pPr>
        <w:ind w:firstLine="432"/>
      </w:pPr>
      <w:r>
        <w:t xml:space="preserve">Leandro </w:t>
      </w:r>
      <w:proofErr w:type="spellStart"/>
      <w:r>
        <w:t>Camara</w:t>
      </w:r>
      <w:proofErr w:type="spellEnd"/>
      <w:r>
        <w:t xml:space="preserve"> </w:t>
      </w:r>
      <w:proofErr w:type="spellStart"/>
      <w:r>
        <w:t>Ledel</w:t>
      </w:r>
      <w:proofErr w:type="spellEnd"/>
      <w:r>
        <w:t xml:space="preserve"> - Coordenador</w:t>
      </w:r>
    </w:p>
    <w:p w14:paraId="0997EBE0" w14:textId="77777777" w:rsidR="007F7B72" w:rsidRDefault="007F7B72" w:rsidP="00B8122B">
      <w:pPr>
        <w:ind w:firstLine="432"/>
      </w:pPr>
      <w:r>
        <w:tab/>
        <w:t>Aprovação das entregas.</w:t>
      </w:r>
    </w:p>
    <w:p w14:paraId="2440B65C" w14:textId="77777777" w:rsidR="007F7B72" w:rsidRDefault="007F7B72" w:rsidP="00B8122B">
      <w:pPr>
        <w:ind w:firstLine="432"/>
      </w:pPr>
      <w:r>
        <w:tab/>
        <w:t xml:space="preserve">Alterações em consenso com </w:t>
      </w:r>
      <w:r w:rsidR="005971ED">
        <w:t>aluno</w:t>
      </w:r>
      <w:r>
        <w:t>.</w:t>
      </w:r>
    </w:p>
    <w:p w14:paraId="61A0B3EC" w14:textId="77777777" w:rsidR="00D34857" w:rsidRPr="00057D0A" w:rsidRDefault="00AE7F61" w:rsidP="0020540D">
      <w:pPr>
        <w:pStyle w:val="Ttulo1"/>
      </w:pPr>
      <w:bookmarkStart w:id="6" w:name="_Toc383370458"/>
      <w:bookmarkStart w:id="7" w:name="_Toc427503327"/>
      <w:bookmarkEnd w:id="2"/>
      <w:r>
        <w:lastRenderedPageBreak/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  <w:bookmarkEnd w:id="6"/>
      <w:bookmarkEnd w:id="7"/>
    </w:p>
    <w:p w14:paraId="6D235007" w14:textId="77777777" w:rsidR="00772E15" w:rsidRDefault="003E48AF" w:rsidP="00772E15">
      <w:pPr>
        <w:ind w:firstLine="432"/>
      </w:pPr>
      <w:r>
        <w:t xml:space="preserve">O projeto tem como objetivo, através da aplicação dos conceitos de Internet das Coisas e do método de engenharia, fazer a interação da plataforma </w:t>
      </w:r>
      <w:proofErr w:type="spellStart"/>
      <w:r>
        <w:t>Raspberry</w:t>
      </w:r>
      <w:proofErr w:type="spellEnd"/>
      <w:r>
        <w:t xml:space="preserve"> </w:t>
      </w:r>
      <w:proofErr w:type="spellStart"/>
      <w:proofErr w:type="gramStart"/>
      <w:r>
        <w:t>Pi</w:t>
      </w:r>
      <w:proofErr w:type="spellEnd"/>
      <w:proofErr w:type="gramEnd"/>
      <w:r>
        <w:t xml:space="preserve"> com sensores eletrônicos, como sensor de temperatura, construindo um </w:t>
      </w:r>
      <w:proofErr w:type="spellStart"/>
      <w:r>
        <w:t>shield</w:t>
      </w:r>
      <w:proofErr w:type="spellEnd"/>
      <w:r>
        <w:t xml:space="preserve"> próprio. Trabalhar os dados colhidos pela plataforma em uma aplicação local. Integrar interações em redes, enviar dados via web </w:t>
      </w:r>
      <w:proofErr w:type="spellStart"/>
      <w:r>
        <w:t>servi</w:t>
      </w:r>
      <w:r w:rsidR="00507AAA">
        <w:t>ce</w:t>
      </w:r>
      <w:proofErr w:type="spellEnd"/>
      <w:r>
        <w:t xml:space="preserve"> para uma aplicação web, via e-mail, SMS e etc. Construir um ambiente representado em maquete</w:t>
      </w:r>
      <w:r w:rsidR="00507AAA">
        <w:t>,</w:t>
      </w:r>
      <w:r>
        <w:t xml:space="preserve"> simulando</w:t>
      </w:r>
      <w:r w:rsidR="00507AAA">
        <w:t xml:space="preserve"> um</w:t>
      </w:r>
      <w:r>
        <w:t xml:space="preserve"> ambiente real</w:t>
      </w:r>
      <w:r w:rsidR="00507AAA">
        <w:t xml:space="preserve"> para acionamento de sensor e visualização das interações</w:t>
      </w:r>
      <w:r>
        <w:t>.</w:t>
      </w:r>
    </w:p>
    <w:p w14:paraId="7EC220F0" w14:textId="77777777" w:rsidR="00D34857" w:rsidRPr="006F79CA" w:rsidRDefault="00507AAA" w:rsidP="00507AAA">
      <w:pPr>
        <w:ind w:firstLine="432"/>
      </w:pPr>
      <w:r>
        <w:t>O prazo para cumprimento do projeto é Junho/2016, onde o projeto será apresentado para uma banca de avaliação, como um Trabalho de Conclusão de Curso (TCC) de Tecnologia em Análise e Desenvolvimento de Sistemas.</w:t>
      </w:r>
    </w:p>
    <w:p w14:paraId="787695E3" w14:textId="77777777" w:rsidR="00594A56" w:rsidRPr="006F79CA" w:rsidRDefault="00594A56" w:rsidP="00151D2B"/>
    <w:p w14:paraId="78612BA9" w14:textId="77777777" w:rsidR="00E82EEE" w:rsidRDefault="00E82EEE" w:rsidP="00E82EEE">
      <w:pPr>
        <w:pStyle w:val="Ttulo1"/>
      </w:pPr>
      <w:bookmarkStart w:id="8" w:name="_Toc427503328"/>
      <w:r>
        <w:t>Fases e principais entregas</w:t>
      </w:r>
      <w:bookmarkEnd w:id="8"/>
    </w:p>
    <w:p w14:paraId="42D4D886" w14:textId="77777777" w:rsidR="00437CED" w:rsidRPr="00437CED" w:rsidRDefault="00437CED" w:rsidP="00437CED"/>
    <w:p w14:paraId="7A835655" w14:textId="77777777" w:rsidR="00437CED" w:rsidRDefault="00437CED" w:rsidP="00437CED">
      <w:pPr>
        <w:pStyle w:val="PargrafodaLista"/>
        <w:numPr>
          <w:ilvl w:val="0"/>
          <w:numId w:val="7"/>
        </w:numPr>
      </w:pPr>
      <w:r>
        <w:t>Desenvolvimento da aplicação local</w:t>
      </w:r>
    </w:p>
    <w:p w14:paraId="1B93E9ED" w14:textId="77777777" w:rsidR="00507AAA" w:rsidRDefault="00437CED" w:rsidP="00437CED">
      <w:pPr>
        <w:pStyle w:val="PargrafodaLista"/>
        <w:numPr>
          <w:ilvl w:val="1"/>
          <w:numId w:val="7"/>
        </w:numPr>
      </w:pPr>
      <w:r>
        <w:t xml:space="preserve">Pesquisa, testes e escolha da linguagem de programação. Entre Java, Python ou </w:t>
      </w:r>
      <w:proofErr w:type="spellStart"/>
      <w:r>
        <w:t>Jython</w:t>
      </w:r>
      <w:proofErr w:type="spellEnd"/>
      <w:r>
        <w:t>;</w:t>
      </w:r>
    </w:p>
    <w:p w14:paraId="1481E412" w14:textId="77777777" w:rsidR="00437CED" w:rsidRDefault="00437CED" w:rsidP="00437CED">
      <w:pPr>
        <w:pStyle w:val="PargrafodaLista"/>
        <w:numPr>
          <w:ilvl w:val="1"/>
          <w:numId w:val="7"/>
        </w:numPr>
      </w:pPr>
      <w:r w:rsidRPr="00437CED">
        <w:t xml:space="preserve">Desenvolvimento das classes de acesso e controle da aplicação, responsáveis por receber e enviar sinais digitais para o barramento GPIO da placa </w:t>
      </w:r>
      <w:proofErr w:type="spellStart"/>
      <w:r w:rsidRPr="00437CED">
        <w:t>Raspberry</w:t>
      </w:r>
      <w:proofErr w:type="spellEnd"/>
      <w:r w:rsidRPr="00437CED">
        <w:t xml:space="preserve"> </w:t>
      </w:r>
      <w:proofErr w:type="spellStart"/>
      <w:proofErr w:type="gramStart"/>
      <w:r w:rsidRPr="00437CED">
        <w:t>Pi</w:t>
      </w:r>
      <w:proofErr w:type="spellEnd"/>
      <w:proofErr w:type="gramEnd"/>
      <w:r>
        <w:t>.</w:t>
      </w:r>
    </w:p>
    <w:p w14:paraId="56173824" w14:textId="77777777" w:rsidR="00437CED" w:rsidRDefault="00437CED" w:rsidP="00437CED">
      <w:pPr>
        <w:pStyle w:val="PargrafodaLista"/>
        <w:ind w:left="792"/>
      </w:pPr>
    </w:p>
    <w:p w14:paraId="53D1A05B" w14:textId="77777777" w:rsidR="00437CED" w:rsidRDefault="00437CED" w:rsidP="00437CED">
      <w:pPr>
        <w:pStyle w:val="PargrafodaLista"/>
        <w:numPr>
          <w:ilvl w:val="0"/>
          <w:numId w:val="7"/>
        </w:numPr>
      </w:pPr>
      <w:r>
        <w:t xml:space="preserve">Fabricação do </w:t>
      </w:r>
      <w:proofErr w:type="spellStart"/>
      <w:r>
        <w:t>shield</w:t>
      </w:r>
      <w:proofErr w:type="spellEnd"/>
      <w:r>
        <w:t xml:space="preserve"> eletrônico para o sensor</w:t>
      </w:r>
    </w:p>
    <w:p w14:paraId="2C01B6C0" w14:textId="77777777" w:rsidR="00437CED" w:rsidRDefault="00437CED" w:rsidP="00437CED">
      <w:pPr>
        <w:pStyle w:val="PargrafodaLista"/>
        <w:numPr>
          <w:ilvl w:val="1"/>
          <w:numId w:val="7"/>
        </w:numPr>
      </w:pPr>
      <w:r w:rsidRPr="00437CED">
        <w:t xml:space="preserve">Fabricação da própria </w:t>
      </w:r>
      <w:r w:rsidRPr="00A95FD0">
        <w:rPr>
          <w:highlight w:val="yellow"/>
          <w:rPrChange w:id="9" w:author="Dani Marques" w:date="2015-08-23T17:56:00Z">
            <w:rPr/>
          </w:rPrChange>
        </w:rPr>
        <w:t>placada</w:t>
      </w:r>
      <w:r w:rsidRPr="00437CED">
        <w:t xml:space="preserve"> eletrônica para monitorar temperatura (</w:t>
      </w:r>
      <w:proofErr w:type="spellStart"/>
      <w:r w:rsidRPr="00437CED">
        <w:t>shield</w:t>
      </w:r>
      <w:proofErr w:type="spellEnd"/>
      <w:r w:rsidRPr="00437CED">
        <w:t xml:space="preserve">) para ser acoplada ao </w:t>
      </w:r>
      <w:proofErr w:type="spellStart"/>
      <w:r w:rsidRPr="00437CED">
        <w:t>Raspberry</w:t>
      </w:r>
      <w:proofErr w:type="spellEnd"/>
      <w:r w:rsidRPr="00437CED">
        <w:t xml:space="preserve"> </w:t>
      </w:r>
      <w:proofErr w:type="spellStart"/>
      <w:proofErr w:type="gramStart"/>
      <w:r w:rsidRPr="00437CED">
        <w:t>Pi</w:t>
      </w:r>
      <w:proofErr w:type="spellEnd"/>
      <w:proofErr w:type="gramEnd"/>
      <w:r w:rsidRPr="00437CED">
        <w:t>.</w:t>
      </w:r>
    </w:p>
    <w:p w14:paraId="58CCA89C" w14:textId="77777777" w:rsidR="00437CED" w:rsidRDefault="00437CED" w:rsidP="00437CED">
      <w:pPr>
        <w:pStyle w:val="PargrafodaLista"/>
        <w:ind w:left="792"/>
      </w:pPr>
    </w:p>
    <w:p w14:paraId="3E6D3FBD" w14:textId="77777777" w:rsidR="00437CED" w:rsidRDefault="00437CED" w:rsidP="00437CED">
      <w:pPr>
        <w:pStyle w:val="PargrafodaLista"/>
        <w:numPr>
          <w:ilvl w:val="0"/>
          <w:numId w:val="7"/>
        </w:numPr>
      </w:pPr>
      <w:r>
        <w:t xml:space="preserve">Pesquisa e </w:t>
      </w:r>
      <w:proofErr w:type="gramStart"/>
      <w:r>
        <w:t>implementação</w:t>
      </w:r>
      <w:proofErr w:type="gramEnd"/>
      <w:r>
        <w:t xml:space="preserve"> de interações em redes</w:t>
      </w:r>
    </w:p>
    <w:p w14:paraId="0033120D" w14:textId="77777777" w:rsidR="00437CED" w:rsidRDefault="00437CED" w:rsidP="00437CED">
      <w:pPr>
        <w:pStyle w:val="PargrafodaLista"/>
        <w:numPr>
          <w:ilvl w:val="1"/>
          <w:numId w:val="7"/>
        </w:numPr>
      </w:pPr>
      <w:r w:rsidRPr="00437CED">
        <w:t xml:space="preserve">Pesquisa de técnicas de implementação de diferentes tipos de redes, locais, web, </w:t>
      </w:r>
      <w:proofErr w:type="spellStart"/>
      <w:r w:rsidRPr="00437CED">
        <w:t>sms</w:t>
      </w:r>
      <w:proofErr w:type="spellEnd"/>
      <w:r w:rsidRPr="00437CED">
        <w:t xml:space="preserve"> </w:t>
      </w:r>
      <w:proofErr w:type="spellStart"/>
      <w:r w:rsidRPr="00437CED">
        <w:t>etc</w:t>
      </w:r>
      <w:proofErr w:type="spellEnd"/>
      <w:r w:rsidRPr="00437CED">
        <w:t xml:space="preserve"> sobre a plataforma do </w:t>
      </w:r>
      <w:proofErr w:type="spellStart"/>
      <w:r w:rsidRPr="00437CED">
        <w:t>Raspberry</w:t>
      </w:r>
      <w:proofErr w:type="spellEnd"/>
      <w:r w:rsidRPr="00437CED">
        <w:t xml:space="preserve"> </w:t>
      </w:r>
      <w:proofErr w:type="spellStart"/>
      <w:proofErr w:type="gramStart"/>
      <w:r w:rsidRPr="00437CED">
        <w:t>Pi</w:t>
      </w:r>
      <w:proofErr w:type="spellEnd"/>
      <w:proofErr w:type="gramEnd"/>
      <w:r w:rsidRPr="00437CED">
        <w:t>.</w:t>
      </w:r>
    </w:p>
    <w:p w14:paraId="42482EC6" w14:textId="77777777" w:rsidR="00437CED" w:rsidRDefault="00437CED" w:rsidP="00437CED">
      <w:pPr>
        <w:pStyle w:val="PargrafodaLista"/>
        <w:ind w:left="792"/>
      </w:pPr>
    </w:p>
    <w:p w14:paraId="663748A8" w14:textId="77777777" w:rsidR="00437CED" w:rsidRDefault="00437CED" w:rsidP="00437CED">
      <w:pPr>
        <w:pStyle w:val="PargrafodaLista"/>
        <w:numPr>
          <w:ilvl w:val="0"/>
          <w:numId w:val="7"/>
        </w:numPr>
      </w:pPr>
      <w:r>
        <w:t>Desenvolvimento de aplicação web</w:t>
      </w:r>
    </w:p>
    <w:p w14:paraId="71EB3E61" w14:textId="77777777" w:rsidR="00437CED" w:rsidRDefault="00437CED" w:rsidP="00437CED">
      <w:pPr>
        <w:pStyle w:val="PargrafodaLista"/>
        <w:numPr>
          <w:ilvl w:val="1"/>
          <w:numId w:val="7"/>
        </w:numPr>
      </w:pPr>
      <w:r>
        <w:t>Desenvolver aplicação web para receber e apresentar os dados coletados e disponibilizar para acesso online.</w:t>
      </w:r>
    </w:p>
    <w:p w14:paraId="68C4F7E9" w14:textId="77777777" w:rsidR="00437CED" w:rsidRDefault="00437CED" w:rsidP="00437CED">
      <w:pPr>
        <w:pStyle w:val="PargrafodaLista"/>
        <w:ind w:left="792"/>
      </w:pPr>
    </w:p>
    <w:p w14:paraId="67679C67" w14:textId="77777777" w:rsidR="00437CED" w:rsidRDefault="00437CED" w:rsidP="00437CED">
      <w:pPr>
        <w:pStyle w:val="PargrafodaLista"/>
        <w:numPr>
          <w:ilvl w:val="0"/>
          <w:numId w:val="7"/>
        </w:numPr>
      </w:pPr>
      <w:r>
        <w:t>Construção da maquete</w:t>
      </w:r>
    </w:p>
    <w:p w14:paraId="0CE817CD" w14:textId="77777777" w:rsidR="00437CED" w:rsidRPr="00507AAA" w:rsidRDefault="00437CED" w:rsidP="00437CED">
      <w:pPr>
        <w:pStyle w:val="PargrafodaLista"/>
        <w:numPr>
          <w:ilvl w:val="1"/>
          <w:numId w:val="7"/>
        </w:numPr>
      </w:pPr>
      <w:r w:rsidRPr="00437CED">
        <w:t xml:space="preserve">Construção de maquete para simular ambiente </w:t>
      </w:r>
      <w:r>
        <w:t>real</w:t>
      </w:r>
      <w:r w:rsidRPr="00437CED">
        <w:t>. Proporcionando maior visibilidade do projeto e</w:t>
      </w:r>
      <w:proofErr w:type="gramStart"/>
      <w:r w:rsidRPr="00437CED">
        <w:t xml:space="preserve">  </w:t>
      </w:r>
      <w:proofErr w:type="gramEnd"/>
      <w:r w:rsidRPr="00437CED">
        <w:t>da  interação dos sistemas desenvolvidos.</w:t>
      </w:r>
    </w:p>
    <w:p w14:paraId="3EE5DB08" w14:textId="77777777" w:rsidR="00507AAA" w:rsidRPr="00507AAA" w:rsidRDefault="00507AAA" w:rsidP="00507AAA">
      <w:pPr>
        <w:ind w:firstLine="432"/>
      </w:pPr>
    </w:p>
    <w:p w14:paraId="1310874B" w14:textId="77777777" w:rsidR="00E82EEE" w:rsidRDefault="00E82EEE" w:rsidP="00E82EEE">
      <w:pPr>
        <w:pStyle w:val="Ttulo1"/>
      </w:pPr>
      <w:bookmarkStart w:id="10" w:name="_Toc427503329"/>
      <w:r>
        <w:t>Principais requisitos das principais entregas/produtos</w:t>
      </w:r>
      <w:bookmarkEnd w:id="10"/>
    </w:p>
    <w:p w14:paraId="7C23035C" w14:textId="77777777" w:rsidR="004C2B4C" w:rsidRDefault="004C2B4C" w:rsidP="00E82EEE"/>
    <w:p w14:paraId="6644ECB0" w14:textId="77777777" w:rsidR="00E82EEE" w:rsidRDefault="004C2B4C" w:rsidP="00E82EEE">
      <w:r>
        <w:t>Desenvolvimento da aplicação local:</w:t>
      </w:r>
    </w:p>
    <w:p w14:paraId="7D38F6F9" w14:textId="77777777" w:rsidR="004C2B4C" w:rsidRDefault="004C2B4C" w:rsidP="00482780">
      <w:pPr>
        <w:ind w:left="709" w:hanging="709"/>
      </w:pPr>
      <w:r>
        <w:tab/>
        <w:t xml:space="preserve">- A linguagem de programação a ser escolhida deve ser capaz de se comunicar com as entradas/saídas digitais </w:t>
      </w:r>
      <w:r w:rsidR="00482780">
        <w:t xml:space="preserve">do barramento GPIO da plataforma </w:t>
      </w:r>
      <w:proofErr w:type="spellStart"/>
      <w:r w:rsidR="00482780">
        <w:t>Raspberry</w:t>
      </w:r>
      <w:proofErr w:type="spellEnd"/>
      <w:r w:rsidR="00482780">
        <w:t xml:space="preserve"> </w:t>
      </w:r>
      <w:proofErr w:type="spellStart"/>
      <w:proofErr w:type="gramStart"/>
      <w:r w:rsidR="00482780">
        <w:t>Pi</w:t>
      </w:r>
      <w:proofErr w:type="spellEnd"/>
      <w:proofErr w:type="gramEnd"/>
      <w:r w:rsidR="00482780">
        <w:t>.</w:t>
      </w:r>
    </w:p>
    <w:p w14:paraId="0D67A2E6" w14:textId="77777777" w:rsidR="00482780" w:rsidRDefault="00482780" w:rsidP="00E82EEE">
      <w:r>
        <w:tab/>
        <w:t>- A aplicação deve ser dividida em camadas</w:t>
      </w:r>
    </w:p>
    <w:p w14:paraId="5BE10F85" w14:textId="77777777" w:rsidR="00482780" w:rsidRDefault="00482780" w:rsidP="00482780">
      <w:pPr>
        <w:ind w:left="708" w:firstLine="708"/>
      </w:pPr>
      <w:r>
        <w:t xml:space="preserve">- </w:t>
      </w:r>
      <w:proofErr w:type="spellStart"/>
      <w:proofErr w:type="gramStart"/>
      <w:r>
        <w:t>acessoGPIO</w:t>
      </w:r>
      <w:proofErr w:type="spellEnd"/>
      <w:proofErr w:type="gramEnd"/>
      <w:r>
        <w:t xml:space="preserve"> - Classe para controlar o acesso às entradas e saídas do barramento GPIO;</w:t>
      </w:r>
    </w:p>
    <w:p w14:paraId="641D4378" w14:textId="77777777" w:rsidR="00482780" w:rsidRDefault="00482780" w:rsidP="00482780">
      <w:pPr>
        <w:ind w:left="708" w:firstLine="708"/>
      </w:pPr>
      <w:r>
        <w:t xml:space="preserve">- </w:t>
      </w:r>
      <w:proofErr w:type="spellStart"/>
      <w:proofErr w:type="gramStart"/>
      <w:r>
        <w:t>controleGPIO</w:t>
      </w:r>
      <w:proofErr w:type="spellEnd"/>
      <w:proofErr w:type="gramEnd"/>
      <w:r>
        <w:t xml:space="preserve"> – Classe com os métodos específicos da aplicação</w:t>
      </w:r>
    </w:p>
    <w:p w14:paraId="51B250D9" w14:textId="77777777" w:rsidR="00482780" w:rsidRDefault="00482780" w:rsidP="00482780">
      <w:pPr>
        <w:ind w:left="708" w:firstLine="708"/>
      </w:pPr>
    </w:p>
    <w:p w14:paraId="40D47125" w14:textId="77777777" w:rsidR="00482780" w:rsidRPr="006F79CA" w:rsidRDefault="00482780" w:rsidP="00482780">
      <w:pPr>
        <w:ind w:left="708" w:firstLine="708"/>
      </w:pPr>
    </w:p>
    <w:p w14:paraId="310569E4" w14:textId="77777777" w:rsidR="00482780" w:rsidRDefault="00482780" w:rsidP="00482780">
      <w:r>
        <w:t xml:space="preserve">Fabricação do </w:t>
      </w:r>
      <w:proofErr w:type="spellStart"/>
      <w:r>
        <w:t>shield</w:t>
      </w:r>
      <w:proofErr w:type="spellEnd"/>
      <w:r>
        <w:t xml:space="preserve"> eletrônico para o sensor:</w:t>
      </w:r>
    </w:p>
    <w:p w14:paraId="37BC1450" w14:textId="77777777" w:rsidR="00482780" w:rsidRDefault="00482780" w:rsidP="00482780">
      <w:r>
        <w:tab/>
        <w:t>- O sistema deve trabalhar alimentado com tensão de 3.3V.</w:t>
      </w:r>
    </w:p>
    <w:p w14:paraId="45641BA7" w14:textId="77777777" w:rsidR="00482780" w:rsidRDefault="00482780" w:rsidP="00482780"/>
    <w:p w14:paraId="2C85A04C" w14:textId="77777777" w:rsidR="00482780" w:rsidRDefault="00482780" w:rsidP="00482780">
      <w:r>
        <w:t xml:space="preserve">Pesquisa e </w:t>
      </w:r>
      <w:proofErr w:type="gramStart"/>
      <w:r>
        <w:t>implementação</w:t>
      </w:r>
      <w:proofErr w:type="gramEnd"/>
      <w:r>
        <w:t xml:space="preserve"> de interações em redes:</w:t>
      </w:r>
    </w:p>
    <w:p w14:paraId="1D635A27" w14:textId="77777777" w:rsidR="00DC2B78" w:rsidRDefault="00DC2B78" w:rsidP="00DC2B78">
      <w:pPr>
        <w:ind w:firstLine="708"/>
      </w:pPr>
      <w:r>
        <w:t>- Quanto mais interações em redes puderem ser integradas</w:t>
      </w:r>
      <w:proofErr w:type="gramStart"/>
      <w:r>
        <w:t xml:space="preserve">  </w:t>
      </w:r>
      <w:proofErr w:type="gramEnd"/>
      <w:r>
        <w:t>ao sistema, maiores serão características de Internet das Coisas.</w:t>
      </w:r>
    </w:p>
    <w:p w14:paraId="07865C25" w14:textId="77777777" w:rsidR="00DC2B78" w:rsidRDefault="00DC2B78" w:rsidP="00482780"/>
    <w:p w14:paraId="48899FFA" w14:textId="77777777" w:rsidR="00DC2B78" w:rsidRDefault="00DC2B78" w:rsidP="00482780">
      <w:r>
        <w:t>Desenvolvimento de aplicação Web:</w:t>
      </w:r>
    </w:p>
    <w:p w14:paraId="62CB1DEC" w14:textId="77777777" w:rsidR="00482780" w:rsidRDefault="00482780" w:rsidP="00482780">
      <w:r>
        <w:tab/>
        <w:t xml:space="preserve">- </w:t>
      </w:r>
      <w:r w:rsidR="00DC2B78">
        <w:t>Interação web é</w:t>
      </w:r>
      <w:r>
        <w:t xml:space="preserve"> essencial para o sucesso do projeto</w:t>
      </w:r>
      <w:r w:rsidR="00DC2B78">
        <w:t xml:space="preserve">, uma vez que uma fase da elaboração do projeto será desenvolvida em processo integrado entre diferentes matérias do curso de Análise e Desenvolvimento de Sistemas, entre elas Desenvolvimento Web. </w:t>
      </w:r>
    </w:p>
    <w:p w14:paraId="2547DA5A" w14:textId="77777777" w:rsidR="00482780" w:rsidRDefault="00482780" w:rsidP="00482780"/>
    <w:p w14:paraId="50906C96" w14:textId="77777777" w:rsidR="00DC2B78" w:rsidRDefault="003006B8" w:rsidP="00482780">
      <w:r>
        <w:t>Construção Maquete:</w:t>
      </w:r>
    </w:p>
    <w:p w14:paraId="4FA291AE" w14:textId="77777777" w:rsidR="003006B8" w:rsidRDefault="003006B8" w:rsidP="00482780">
      <w:r>
        <w:tab/>
        <w:t>- Atender</w:t>
      </w:r>
      <w:proofErr w:type="gramStart"/>
      <w:r>
        <w:t xml:space="preserve">  </w:t>
      </w:r>
      <w:proofErr w:type="gramEnd"/>
      <w:r>
        <w:t>normas de segurança.</w:t>
      </w:r>
    </w:p>
    <w:p w14:paraId="2ABB9C39" w14:textId="77777777" w:rsidR="00E82EEE" w:rsidRPr="00727C66" w:rsidRDefault="00E82EEE" w:rsidP="00E82EEE"/>
    <w:p w14:paraId="7A6512A4" w14:textId="77777777" w:rsidR="00E82EEE" w:rsidRDefault="00E82EEE" w:rsidP="00E82EEE">
      <w:pPr>
        <w:pStyle w:val="Ttulo1"/>
      </w:pPr>
      <w:bookmarkStart w:id="11" w:name="_Toc427503330"/>
      <w:r>
        <w:t>Marcos</w:t>
      </w:r>
      <w:bookmarkEnd w:id="11"/>
    </w:p>
    <w:p w14:paraId="128918EA" w14:textId="77777777" w:rsidR="00E82EEE" w:rsidRPr="00046E19" w:rsidRDefault="00E82EEE" w:rsidP="003234A5">
      <w:pPr>
        <w:pStyle w:val="Comments"/>
      </w:pPr>
    </w:p>
    <w:tbl>
      <w:tblPr>
        <w:tblW w:w="903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68"/>
        <w:gridCol w:w="5561"/>
        <w:gridCol w:w="1810"/>
      </w:tblGrid>
      <w:tr w:rsidR="00E82EEE" w:rsidRPr="00727C66" w14:paraId="22030867" w14:textId="77777777" w:rsidTr="00FF2A8D">
        <w:tc>
          <w:tcPr>
            <w:tcW w:w="1668" w:type="dxa"/>
            <w:shd w:val="clear" w:color="auto" w:fill="DBE5F1" w:themeFill="accent1" w:themeFillTint="33"/>
          </w:tcPr>
          <w:p w14:paraId="308D7BE3" w14:textId="77777777" w:rsidR="00E82EEE" w:rsidRDefault="00E82EEE" w:rsidP="004D39A2">
            <w:pPr>
              <w:pStyle w:val="Cabealho"/>
            </w:pPr>
            <w:r>
              <w:t>Fase</w:t>
            </w:r>
          </w:p>
        </w:tc>
        <w:tc>
          <w:tcPr>
            <w:tcW w:w="5561" w:type="dxa"/>
            <w:shd w:val="clear" w:color="auto" w:fill="DBE5F1" w:themeFill="accent1" w:themeFillTint="33"/>
            <w:vAlign w:val="center"/>
          </w:tcPr>
          <w:p w14:paraId="3ED673C1" w14:textId="77777777" w:rsidR="00E82EEE" w:rsidRPr="00727C66" w:rsidRDefault="00E82EEE" w:rsidP="004D39A2">
            <w:pPr>
              <w:pStyle w:val="Cabealho"/>
            </w:pPr>
            <w:r>
              <w:t>Marcos</w:t>
            </w:r>
          </w:p>
        </w:tc>
        <w:tc>
          <w:tcPr>
            <w:tcW w:w="1810" w:type="dxa"/>
            <w:shd w:val="clear" w:color="auto" w:fill="DBE5F1" w:themeFill="accent1" w:themeFillTint="33"/>
            <w:vAlign w:val="center"/>
          </w:tcPr>
          <w:p w14:paraId="4423871C" w14:textId="77777777" w:rsidR="00E82EEE" w:rsidRPr="00727C66" w:rsidRDefault="00E82EEE" w:rsidP="004D39A2">
            <w:pPr>
              <w:pStyle w:val="Cabealho"/>
            </w:pPr>
            <w:r w:rsidRPr="00727C66">
              <w:t>Previsão</w:t>
            </w:r>
          </w:p>
        </w:tc>
      </w:tr>
      <w:tr w:rsidR="00E82EEE" w:rsidRPr="00727C66" w14:paraId="1893706D" w14:textId="77777777" w:rsidTr="00FF2A8D">
        <w:tc>
          <w:tcPr>
            <w:tcW w:w="1668" w:type="dxa"/>
          </w:tcPr>
          <w:p w14:paraId="696618FA" w14:textId="77777777" w:rsidR="00E82EEE" w:rsidRPr="00A5767B" w:rsidRDefault="00FF2A8D" w:rsidP="004D39A2">
            <w:r>
              <w:t>Aplicação Local</w:t>
            </w:r>
          </w:p>
        </w:tc>
        <w:tc>
          <w:tcPr>
            <w:tcW w:w="5561" w:type="dxa"/>
          </w:tcPr>
          <w:p w14:paraId="0CD92C8E" w14:textId="77777777" w:rsidR="00E82EEE" w:rsidRDefault="007F7B72" w:rsidP="004D39A2">
            <w:r>
              <w:t xml:space="preserve">- </w:t>
            </w:r>
            <w:r w:rsidR="00FF2A8D">
              <w:t>Pesquisa da linguagem de programação</w:t>
            </w:r>
          </w:p>
          <w:p w14:paraId="028EEF20" w14:textId="77777777" w:rsidR="00FF2A8D" w:rsidRDefault="007F7B72" w:rsidP="007F7B72">
            <w:r>
              <w:t>- Desenvolvimento das classes locais</w:t>
            </w:r>
          </w:p>
          <w:p w14:paraId="40784031" w14:textId="77777777" w:rsidR="007F7B72" w:rsidRPr="00A5767B" w:rsidRDefault="007F7B72" w:rsidP="007F7B72">
            <w:r>
              <w:t>- Aprovação do orientador</w:t>
            </w:r>
          </w:p>
        </w:tc>
        <w:tc>
          <w:tcPr>
            <w:tcW w:w="1810" w:type="dxa"/>
            <w:vAlign w:val="center"/>
          </w:tcPr>
          <w:p w14:paraId="60438007" w14:textId="77777777" w:rsidR="00E82EEE" w:rsidRPr="00727C66" w:rsidRDefault="00E82EEE" w:rsidP="004D39A2">
            <w:pPr>
              <w:pStyle w:val="Tabela"/>
            </w:pPr>
          </w:p>
        </w:tc>
      </w:tr>
      <w:tr w:rsidR="00E82EEE" w:rsidRPr="00727C66" w14:paraId="296E04F5" w14:textId="77777777" w:rsidTr="00FF2A8D">
        <w:tc>
          <w:tcPr>
            <w:tcW w:w="1668" w:type="dxa"/>
          </w:tcPr>
          <w:p w14:paraId="6B4CBDF1" w14:textId="77777777" w:rsidR="00E82EEE" w:rsidRPr="00A5767B" w:rsidRDefault="00FF2A8D" w:rsidP="004D39A2">
            <w:r>
              <w:t>Sistema Eletrônico</w:t>
            </w:r>
          </w:p>
        </w:tc>
        <w:tc>
          <w:tcPr>
            <w:tcW w:w="5561" w:type="dxa"/>
          </w:tcPr>
          <w:p w14:paraId="7A1FB72A" w14:textId="77777777" w:rsidR="00FF2A8D" w:rsidRDefault="007F7B72" w:rsidP="00FF2A8D">
            <w:r>
              <w:t xml:space="preserve">- </w:t>
            </w:r>
            <w:r w:rsidR="00FF2A8D">
              <w:t xml:space="preserve">Fabricação do </w:t>
            </w:r>
            <w:proofErr w:type="spellStart"/>
            <w:r w:rsidR="00FF2A8D">
              <w:t>shield</w:t>
            </w:r>
            <w:proofErr w:type="spellEnd"/>
            <w:r w:rsidR="00FF2A8D">
              <w:t xml:space="preserve"> eletrônico para o sensor</w:t>
            </w:r>
          </w:p>
          <w:p w14:paraId="2DC2C6C3" w14:textId="77777777" w:rsidR="00E82EEE" w:rsidRPr="00A5767B" w:rsidRDefault="007F7B72" w:rsidP="004D39A2">
            <w:r>
              <w:t>- Aprovação do orientador</w:t>
            </w:r>
          </w:p>
        </w:tc>
        <w:tc>
          <w:tcPr>
            <w:tcW w:w="1810" w:type="dxa"/>
            <w:vAlign w:val="center"/>
          </w:tcPr>
          <w:p w14:paraId="244FEE19" w14:textId="77777777" w:rsidR="00E82EEE" w:rsidRPr="00727C66" w:rsidRDefault="00E82EEE" w:rsidP="004D39A2">
            <w:pPr>
              <w:pStyle w:val="Tabela"/>
            </w:pPr>
          </w:p>
        </w:tc>
      </w:tr>
      <w:tr w:rsidR="00FF2A8D" w:rsidRPr="00727C66" w14:paraId="7E7C52EE" w14:textId="77777777" w:rsidTr="00FF2A8D">
        <w:tc>
          <w:tcPr>
            <w:tcW w:w="1668" w:type="dxa"/>
          </w:tcPr>
          <w:p w14:paraId="7CC0F69A" w14:textId="77777777" w:rsidR="00FF2A8D" w:rsidRPr="00A5767B" w:rsidRDefault="00FF2A8D" w:rsidP="004D39A2">
            <w:r>
              <w:t>Internet das Coisas</w:t>
            </w:r>
          </w:p>
        </w:tc>
        <w:tc>
          <w:tcPr>
            <w:tcW w:w="5561" w:type="dxa"/>
          </w:tcPr>
          <w:p w14:paraId="11C17CB7" w14:textId="77777777" w:rsidR="00FF2A8D" w:rsidRDefault="007F7B72" w:rsidP="004D39A2">
            <w:r>
              <w:t xml:space="preserve">- </w:t>
            </w:r>
            <w:proofErr w:type="gramStart"/>
            <w:r w:rsidR="00FF2A8D">
              <w:t>Implementar</w:t>
            </w:r>
            <w:proofErr w:type="gramEnd"/>
            <w:r>
              <w:t xml:space="preserve"> interações em redes</w:t>
            </w:r>
          </w:p>
          <w:p w14:paraId="46DA3B3E" w14:textId="77777777" w:rsidR="007F7B72" w:rsidRPr="00A5767B" w:rsidRDefault="007F7B72" w:rsidP="004D39A2">
            <w:r>
              <w:t>- Aprovação do orientador</w:t>
            </w:r>
          </w:p>
        </w:tc>
        <w:tc>
          <w:tcPr>
            <w:tcW w:w="1810" w:type="dxa"/>
            <w:vAlign w:val="center"/>
          </w:tcPr>
          <w:p w14:paraId="3D1F8D4B" w14:textId="77777777" w:rsidR="00FF2A8D" w:rsidRPr="00727C66" w:rsidRDefault="00FF2A8D" w:rsidP="004D39A2">
            <w:pPr>
              <w:pStyle w:val="Tabela"/>
            </w:pPr>
          </w:p>
        </w:tc>
      </w:tr>
      <w:tr w:rsidR="00FF2A8D" w:rsidRPr="00727C66" w14:paraId="08D98810" w14:textId="77777777" w:rsidTr="00FF2A8D">
        <w:tc>
          <w:tcPr>
            <w:tcW w:w="1668" w:type="dxa"/>
          </w:tcPr>
          <w:p w14:paraId="028668C1" w14:textId="77777777" w:rsidR="00FF2A8D" w:rsidRPr="00A5767B" w:rsidRDefault="007F7B72" w:rsidP="004D39A2">
            <w:r>
              <w:t>Aplicação Web</w:t>
            </w:r>
          </w:p>
        </w:tc>
        <w:tc>
          <w:tcPr>
            <w:tcW w:w="5561" w:type="dxa"/>
          </w:tcPr>
          <w:p w14:paraId="796D63FD" w14:textId="77777777" w:rsidR="00FF2A8D" w:rsidRDefault="007F7B72" w:rsidP="004D39A2">
            <w:r>
              <w:t>- Recebimento e exibição dos dados coletados online</w:t>
            </w:r>
          </w:p>
          <w:p w14:paraId="74A1E3BC" w14:textId="77777777" w:rsidR="007F7B72" w:rsidRPr="00A5767B" w:rsidRDefault="007F7B72" w:rsidP="004D39A2">
            <w:r>
              <w:t>- Aprovação do orientador</w:t>
            </w:r>
          </w:p>
        </w:tc>
        <w:tc>
          <w:tcPr>
            <w:tcW w:w="1810" w:type="dxa"/>
            <w:vAlign w:val="center"/>
          </w:tcPr>
          <w:p w14:paraId="01AA99C3" w14:textId="77777777" w:rsidR="00FF2A8D" w:rsidRPr="00727C66" w:rsidRDefault="00FF2A8D" w:rsidP="004D39A2">
            <w:pPr>
              <w:pStyle w:val="Tabela"/>
            </w:pPr>
          </w:p>
        </w:tc>
      </w:tr>
      <w:tr w:rsidR="00FF2A8D" w:rsidRPr="00727C66" w14:paraId="65952025" w14:textId="77777777" w:rsidTr="00FF2A8D">
        <w:tc>
          <w:tcPr>
            <w:tcW w:w="1668" w:type="dxa"/>
          </w:tcPr>
          <w:p w14:paraId="1C458677" w14:textId="77777777" w:rsidR="00FF2A8D" w:rsidRPr="00A5767B" w:rsidRDefault="007F7B72" w:rsidP="004D39A2">
            <w:r>
              <w:t>Construção da Maquete</w:t>
            </w:r>
          </w:p>
        </w:tc>
        <w:tc>
          <w:tcPr>
            <w:tcW w:w="5561" w:type="dxa"/>
          </w:tcPr>
          <w:p w14:paraId="324433A0" w14:textId="77777777" w:rsidR="00FF2A8D" w:rsidRDefault="007F7B72" w:rsidP="004D39A2">
            <w:r>
              <w:t>- Simular ambiente real</w:t>
            </w:r>
          </w:p>
          <w:p w14:paraId="7D7D58C0" w14:textId="77777777" w:rsidR="007F7B72" w:rsidRPr="00A5767B" w:rsidRDefault="007F7B72" w:rsidP="004D39A2">
            <w:r>
              <w:t>- Aprovação do orientador</w:t>
            </w:r>
          </w:p>
        </w:tc>
        <w:tc>
          <w:tcPr>
            <w:tcW w:w="1810" w:type="dxa"/>
            <w:vAlign w:val="center"/>
          </w:tcPr>
          <w:p w14:paraId="4CC2BB38" w14:textId="77777777" w:rsidR="00FF2A8D" w:rsidRPr="00727C66" w:rsidRDefault="00FF2A8D" w:rsidP="004D39A2">
            <w:pPr>
              <w:pStyle w:val="Tabela"/>
            </w:pPr>
          </w:p>
        </w:tc>
      </w:tr>
      <w:tr w:rsidR="007F7B72" w:rsidRPr="00727C66" w14:paraId="3859B8DD" w14:textId="77777777" w:rsidTr="00FF2A8D">
        <w:tc>
          <w:tcPr>
            <w:tcW w:w="1668" w:type="dxa"/>
          </w:tcPr>
          <w:p w14:paraId="24FF0C40" w14:textId="77777777" w:rsidR="007F7B72" w:rsidRDefault="007F7B72" w:rsidP="004D39A2">
            <w:proofErr w:type="gramStart"/>
            <w:r>
              <w:t>Implementação</w:t>
            </w:r>
            <w:proofErr w:type="gramEnd"/>
            <w:r>
              <w:t xml:space="preserve"> do Sistema</w:t>
            </w:r>
          </w:p>
        </w:tc>
        <w:tc>
          <w:tcPr>
            <w:tcW w:w="5561" w:type="dxa"/>
          </w:tcPr>
          <w:p w14:paraId="6785C0CC" w14:textId="77777777" w:rsidR="007F7B72" w:rsidRDefault="007F7B72" w:rsidP="004D39A2">
            <w:r>
              <w:t>- Aprovação do orientador</w:t>
            </w:r>
          </w:p>
        </w:tc>
        <w:tc>
          <w:tcPr>
            <w:tcW w:w="1810" w:type="dxa"/>
            <w:vAlign w:val="center"/>
          </w:tcPr>
          <w:p w14:paraId="1142523D" w14:textId="77777777" w:rsidR="007F7B72" w:rsidRPr="00727C66" w:rsidRDefault="007F7B72" w:rsidP="004D39A2">
            <w:pPr>
              <w:pStyle w:val="Tabela"/>
            </w:pPr>
          </w:p>
        </w:tc>
      </w:tr>
      <w:tr w:rsidR="007F7B72" w:rsidRPr="00727C66" w14:paraId="062EA62A" w14:textId="77777777" w:rsidTr="00FF2A8D">
        <w:tc>
          <w:tcPr>
            <w:tcW w:w="1668" w:type="dxa"/>
          </w:tcPr>
          <w:p w14:paraId="6515D3CB" w14:textId="77777777" w:rsidR="007F7B72" w:rsidRDefault="007F7B72" w:rsidP="004D39A2">
            <w:r>
              <w:t>Avaliação da Banca</w:t>
            </w:r>
          </w:p>
        </w:tc>
        <w:tc>
          <w:tcPr>
            <w:tcW w:w="5561" w:type="dxa"/>
          </w:tcPr>
          <w:p w14:paraId="116B06F7" w14:textId="77777777" w:rsidR="007F7B72" w:rsidRDefault="007F7B72" w:rsidP="004D39A2">
            <w:r>
              <w:t>- Aprovação da banca de avaliação do TCC</w:t>
            </w:r>
          </w:p>
        </w:tc>
        <w:tc>
          <w:tcPr>
            <w:tcW w:w="1810" w:type="dxa"/>
            <w:vAlign w:val="center"/>
          </w:tcPr>
          <w:p w14:paraId="51F6DAA4" w14:textId="77777777" w:rsidR="007F7B72" w:rsidRPr="00727C66" w:rsidRDefault="007F7B72" w:rsidP="004D39A2">
            <w:pPr>
              <w:pStyle w:val="Tabela"/>
            </w:pPr>
          </w:p>
        </w:tc>
      </w:tr>
    </w:tbl>
    <w:p w14:paraId="46A951E7" w14:textId="77777777" w:rsidR="00E82EEE" w:rsidRDefault="00E82EEE" w:rsidP="00E82EEE"/>
    <w:p w14:paraId="68B7F10B" w14:textId="77777777" w:rsidR="00151D2B" w:rsidRDefault="006944C4" w:rsidP="0020540D">
      <w:pPr>
        <w:pStyle w:val="Ttulo1"/>
      </w:pPr>
      <w:bookmarkStart w:id="12" w:name="_Toc383370461"/>
      <w:bookmarkStart w:id="13" w:name="_Toc427503331"/>
      <w:r>
        <w:t>Partes interessadas</w:t>
      </w:r>
      <w:bookmarkEnd w:id="12"/>
      <w:r>
        <w:t xml:space="preserve"> do projeto</w:t>
      </w:r>
      <w:bookmarkEnd w:id="13"/>
    </w:p>
    <w:p w14:paraId="73A722F0" w14:textId="77777777" w:rsidR="006944C4" w:rsidRPr="009E324B" w:rsidRDefault="006944C4" w:rsidP="003234A5">
      <w:pPr>
        <w:pStyle w:val="Comments"/>
      </w:pPr>
      <w:r>
        <w:t>A tabela abaixo relaciona as principais partes interessadas do projeto: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3685"/>
        <w:gridCol w:w="3433"/>
      </w:tblGrid>
      <w:tr w:rsidR="006944C4" w:rsidRPr="008054E7" w14:paraId="69415B06" w14:textId="77777777" w:rsidTr="007F7B72">
        <w:tc>
          <w:tcPr>
            <w:tcW w:w="1526" w:type="dxa"/>
            <w:shd w:val="clear" w:color="auto" w:fill="DBE5F1" w:themeFill="accent1" w:themeFillTint="33"/>
            <w:vAlign w:val="center"/>
          </w:tcPr>
          <w:p w14:paraId="6DF43943" w14:textId="77777777" w:rsidR="006944C4" w:rsidRPr="00C52528" w:rsidRDefault="006944C4" w:rsidP="003234A5">
            <w:pPr>
              <w:pStyle w:val="Comments"/>
            </w:pPr>
            <w:r>
              <w:t>Empresa</w:t>
            </w:r>
          </w:p>
        </w:tc>
        <w:tc>
          <w:tcPr>
            <w:tcW w:w="3685" w:type="dxa"/>
            <w:shd w:val="clear" w:color="auto" w:fill="DBE5F1" w:themeFill="accent1" w:themeFillTint="33"/>
            <w:vAlign w:val="center"/>
          </w:tcPr>
          <w:p w14:paraId="4D45A4B8" w14:textId="77777777" w:rsidR="006944C4" w:rsidRPr="00C52528" w:rsidRDefault="006944C4" w:rsidP="003234A5">
            <w:pPr>
              <w:pStyle w:val="Comments"/>
            </w:pPr>
            <w:r>
              <w:t>Participante</w:t>
            </w:r>
          </w:p>
        </w:tc>
        <w:tc>
          <w:tcPr>
            <w:tcW w:w="3433" w:type="dxa"/>
            <w:shd w:val="clear" w:color="auto" w:fill="DBE5F1" w:themeFill="accent1" w:themeFillTint="33"/>
            <w:vAlign w:val="center"/>
          </w:tcPr>
          <w:p w14:paraId="03CCF78C" w14:textId="77777777" w:rsidR="006944C4" w:rsidRPr="00C52528" w:rsidRDefault="006944C4" w:rsidP="003234A5">
            <w:pPr>
              <w:pStyle w:val="Comments"/>
            </w:pPr>
            <w:r>
              <w:t>Função</w:t>
            </w:r>
          </w:p>
        </w:tc>
      </w:tr>
      <w:tr w:rsidR="006944C4" w:rsidRPr="008054E7" w14:paraId="53DC386E" w14:textId="77777777" w:rsidTr="007F7B72">
        <w:tc>
          <w:tcPr>
            <w:tcW w:w="1526" w:type="dxa"/>
          </w:tcPr>
          <w:p w14:paraId="0B4DD29E" w14:textId="77777777" w:rsidR="006944C4" w:rsidRPr="008054E7" w:rsidRDefault="007F7B72" w:rsidP="003234A5">
            <w:pPr>
              <w:pStyle w:val="Comments"/>
              <w:ind w:firstLine="0"/>
              <w:jc w:val="left"/>
            </w:pPr>
            <w:r>
              <w:t>IFSP</w:t>
            </w:r>
          </w:p>
        </w:tc>
        <w:tc>
          <w:tcPr>
            <w:tcW w:w="3685" w:type="dxa"/>
          </w:tcPr>
          <w:p w14:paraId="4395BE48" w14:textId="77777777" w:rsidR="006944C4" w:rsidRPr="008054E7" w:rsidRDefault="007F7B72" w:rsidP="003234A5">
            <w:pPr>
              <w:pStyle w:val="Comments"/>
              <w:ind w:firstLine="0"/>
              <w:jc w:val="left"/>
            </w:pPr>
            <w:r>
              <w:t xml:space="preserve">Márcio Ricardo </w:t>
            </w:r>
            <w:proofErr w:type="spellStart"/>
            <w:r>
              <w:t>Benetasso</w:t>
            </w:r>
            <w:proofErr w:type="spellEnd"/>
            <w:r>
              <w:t xml:space="preserve"> da Silva</w:t>
            </w:r>
          </w:p>
        </w:tc>
        <w:tc>
          <w:tcPr>
            <w:tcW w:w="3433" w:type="dxa"/>
          </w:tcPr>
          <w:p w14:paraId="62B1A38D" w14:textId="77777777" w:rsidR="006944C4" w:rsidRPr="008054E7" w:rsidRDefault="007F7B72" w:rsidP="003234A5">
            <w:pPr>
              <w:pStyle w:val="Comments"/>
              <w:ind w:firstLine="0"/>
              <w:jc w:val="left"/>
            </w:pPr>
            <w:r>
              <w:t xml:space="preserve">Pesquisa, Desenvolvimento e </w:t>
            </w:r>
            <w:proofErr w:type="gramStart"/>
            <w:r>
              <w:t>Implementação</w:t>
            </w:r>
            <w:proofErr w:type="gramEnd"/>
          </w:p>
        </w:tc>
      </w:tr>
      <w:tr w:rsidR="007F7B72" w:rsidRPr="008054E7" w14:paraId="2CA52020" w14:textId="77777777" w:rsidTr="007F7B72">
        <w:tc>
          <w:tcPr>
            <w:tcW w:w="1526" w:type="dxa"/>
          </w:tcPr>
          <w:p w14:paraId="426DB67E" w14:textId="77777777" w:rsidR="007F7B72" w:rsidRDefault="007F7B72" w:rsidP="003234A5">
            <w:pPr>
              <w:pStyle w:val="Comments"/>
              <w:ind w:firstLine="0"/>
              <w:jc w:val="left"/>
            </w:pPr>
            <w:r>
              <w:t>IFSP</w:t>
            </w:r>
          </w:p>
        </w:tc>
        <w:tc>
          <w:tcPr>
            <w:tcW w:w="3685" w:type="dxa"/>
          </w:tcPr>
          <w:p w14:paraId="05FED426" w14:textId="77777777" w:rsidR="007F7B72" w:rsidRDefault="007F7B72" w:rsidP="003234A5">
            <w:pPr>
              <w:pStyle w:val="Comments"/>
              <w:ind w:firstLine="0"/>
              <w:jc w:val="left"/>
            </w:pPr>
            <w:r>
              <w:t xml:space="preserve">Leandro </w:t>
            </w:r>
            <w:proofErr w:type="spellStart"/>
            <w:r>
              <w:t>Camara</w:t>
            </w:r>
            <w:proofErr w:type="spellEnd"/>
            <w:r>
              <w:t xml:space="preserve"> </w:t>
            </w:r>
            <w:proofErr w:type="spellStart"/>
            <w:r>
              <w:t>Ledel</w:t>
            </w:r>
            <w:proofErr w:type="spellEnd"/>
          </w:p>
        </w:tc>
        <w:tc>
          <w:tcPr>
            <w:tcW w:w="3433" w:type="dxa"/>
          </w:tcPr>
          <w:p w14:paraId="1C1D5726" w14:textId="77777777" w:rsidR="007F7B72" w:rsidRDefault="007F7B72" w:rsidP="003234A5">
            <w:pPr>
              <w:pStyle w:val="Comments"/>
              <w:ind w:firstLine="0"/>
              <w:jc w:val="left"/>
            </w:pPr>
            <w:r>
              <w:t>Aprovaç</w:t>
            </w:r>
            <w:r w:rsidR="00EE2C26">
              <w:t>ão</w:t>
            </w:r>
          </w:p>
        </w:tc>
      </w:tr>
    </w:tbl>
    <w:p w14:paraId="55CE44DD" w14:textId="77777777" w:rsidR="006944C4" w:rsidRPr="00BC5FAE" w:rsidRDefault="006944C4" w:rsidP="006944C4">
      <w:pPr>
        <w:pStyle w:val="Ttulo1"/>
      </w:pPr>
      <w:bookmarkStart w:id="14" w:name="_Toc427503332"/>
      <w:r w:rsidRPr="00BC5FAE">
        <w:lastRenderedPageBreak/>
        <w:t>Restrições</w:t>
      </w:r>
      <w:bookmarkEnd w:id="14"/>
    </w:p>
    <w:p w14:paraId="6534B8EF" w14:textId="77777777" w:rsidR="00623CCE" w:rsidRDefault="00137E2E" w:rsidP="006A4D22">
      <w:pPr>
        <w:jc w:val="both"/>
      </w:pPr>
      <w:r>
        <w:tab/>
      </w:r>
      <w:r w:rsidR="00F00BC5">
        <w:t>A plataforma a ser utilizada é</w:t>
      </w:r>
      <w:r>
        <w:t xml:space="preserve"> o </w:t>
      </w:r>
      <w:proofErr w:type="spellStart"/>
      <w:r>
        <w:t>Raspberry</w:t>
      </w:r>
      <w:proofErr w:type="spellEnd"/>
      <w:r>
        <w:t xml:space="preserve"> </w:t>
      </w:r>
      <w:proofErr w:type="spellStart"/>
      <w:proofErr w:type="gramStart"/>
      <w:r>
        <w:t>Pi</w:t>
      </w:r>
      <w:proofErr w:type="spellEnd"/>
      <w:proofErr w:type="gramEnd"/>
      <w:r>
        <w:t>, modelo B+,</w:t>
      </w:r>
      <w:r w:rsidR="00F00BC5">
        <w:t xml:space="preserve"> de propriedade particular do desenvolvedor.</w:t>
      </w:r>
    </w:p>
    <w:p w14:paraId="32A7A32F" w14:textId="77777777" w:rsidR="006944C4" w:rsidRPr="00BC5FAE" w:rsidDel="00A95FD0" w:rsidRDefault="00F00BC5" w:rsidP="006A4D22">
      <w:pPr>
        <w:ind w:firstLine="709"/>
        <w:jc w:val="both"/>
        <w:rPr>
          <w:del w:id="15" w:author="Dani Marques" w:date="2015-08-23T17:57:00Z"/>
        </w:rPr>
      </w:pPr>
      <w:del w:id="16" w:author="Dani Marques" w:date="2015-08-23T17:57:00Z">
        <w:r w:rsidDel="00A95FD0">
          <w:delText xml:space="preserve">Os </w:delText>
        </w:r>
        <w:r w:rsidR="00137E2E" w:rsidDel="00A95FD0">
          <w:delText>componentes</w:delText>
        </w:r>
        <w:r w:rsidDel="00A95FD0">
          <w:delText xml:space="preserve"> eletrônicos que não puderem ser oferecidos</w:delText>
        </w:r>
        <w:r w:rsidR="00137E2E" w:rsidDel="00A95FD0">
          <w:delText xml:space="preserve"> pelo IFSP-Hto, serão providos pelo próprio aluno.</w:delText>
        </w:r>
      </w:del>
    </w:p>
    <w:p w14:paraId="642C0D4D" w14:textId="77777777" w:rsidR="006944C4" w:rsidRDefault="000C21E2" w:rsidP="006A4D22">
      <w:pPr>
        <w:jc w:val="both"/>
      </w:pPr>
      <w:r>
        <w:tab/>
        <w:t xml:space="preserve">A linguagem de programação para a aplicação local deve ser capaz de interagir com o barramento GPIO do </w:t>
      </w:r>
      <w:proofErr w:type="spellStart"/>
      <w:r>
        <w:t>Raspberry</w:t>
      </w:r>
      <w:proofErr w:type="spellEnd"/>
      <w:r>
        <w:t xml:space="preserve"> PI.</w:t>
      </w:r>
    </w:p>
    <w:p w14:paraId="09072AE7" w14:textId="77777777" w:rsidR="000C21E2" w:rsidRDefault="000C21E2" w:rsidP="006A4D22">
      <w:pPr>
        <w:jc w:val="both"/>
      </w:pPr>
      <w:r>
        <w:tab/>
        <w:t>A aplicação web não roda em navegador Safari de nenhuma versão.</w:t>
      </w:r>
    </w:p>
    <w:p w14:paraId="730590EB" w14:textId="77777777" w:rsidR="000C21E2" w:rsidDel="00A95FD0" w:rsidRDefault="000C21E2" w:rsidP="006A4D22">
      <w:pPr>
        <w:jc w:val="both"/>
      </w:pPr>
      <w:moveFromRangeStart w:id="17" w:author="Dani Marques" w:date="2015-08-23T17:58:00Z" w:name="move428116008"/>
      <w:moveFrom w:id="18" w:author="Dani Marques" w:date="2015-08-23T17:58:00Z">
        <w:r w:rsidDel="00A95FD0">
          <w:tab/>
          <w:t>A estrutura da maquete será feito de sobra de material de marcenaria em MDF, na maior parte dos casos. Os demais recursos necessários também serão providos pelo aluno.</w:t>
        </w:r>
      </w:moveFrom>
    </w:p>
    <w:moveFromRangeEnd w:id="17"/>
    <w:p w14:paraId="37957FA2" w14:textId="77777777" w:rsidR="006944C4" w:rsidRDefault="006944C4" w:rsidP="006944C4"/>
    <w:p w14:paraId="7D4E31DB" w14:textId="77777777" w:rsidR="006944C4" w:rsidRPr="00BC5FAE" w:rsidRDefault="006944C4" w:rsidP="006944C4">
      <w:pPr>
        <w:pStyle w:val="Ttulo1"/>
      </w:pPr>
      <w:bookmarkStart w:id="19" w:name="_Toc427503333"/>
      <w:r w:rsidRPr="00BC5FAE">
        <w:t>Premissas</w:t>
      </w:r>
      <w:bookmarkEnd w:id="19"/>
    </w:p>
    <w:p w14:paraId="3BDB8DC1" w14:textId="77777777" w:rsidR="00A95FD0" w:rsidRDefault="00A95FD0" w:rsidP="00A95FD0">
      <w:pPr>
        <w:ind w:firstLine="709"/>
        <w:jc w:val="both"/>
        <w:rPr>
          <w:ins w:id="20" w:author="Dani Marques" w:date="2015-08-23T17:57:00Z"/>
        </w:rPr>
      </w:pPr>
      <w:ins w:id="21" w:author="Dani Marques" w:date="2015-08-23T17:57:00Z">
        <w:r>
          <w:t>Os componentes eletrônicos que não puderem ser oferecidos pelo IFSP-</w:t>
        </w:r>
        <w:proofErr w:type="spellStart"/>
        <w:r>
          <w:t>Hto</w:t>
        </w:r>
        <w:proofErr w:type="spellEnd"/>
        <w:r>
          <w:t>, serão providos pelo próprio aluno.</w:t>
        </w:r>
      </w:ins>
    </w:p>
    <w:p w14:paraId="70D9EDDE" w14:textId="77777777" w:rsidR="00A95FD0" w:rsidRDefault="00A95FD0" w:rsidP="00A95FD0">
      <w:pPr>
        <w:jc w:val="both"/>
      </w:pPr>
      <w:moveToRangeStart w:id="22" w:author="Dani Marques" w:date="2015-08-23T17:58:00Z" w:name="move428116008"/>
      <w:moveTo w:id="23" w:author="Dani Marques" w:date="2015-08-23T17:58:00Z">
        <w:r>
          <w:tab/>
          <w:t>A estrutura da maquete será feito de sobra de material de marcenaria em MDF, na maior parte dos casos. Os demais recursos necessários também serão providos pelo aluno.</w:t>
        </w:r>
      </w:moveTo>
    </w:p>
    <w:moveToRangeEnd w:id="22"/>
    <w:p w14:paraId="738745CC" w14:textId="77777777" w:rsidR="00A95FD0" w:rsidRPr="00BC5FAE" w:rsidRDefault="00A95FD0" w:rsidP="00A95FD0">
      <w:pPr>
        <w:ind w:firstLine="709"/>
        <w:jc w:val="both"/>
        <w:rPr>
          <w:ins w:id="24" w:author="Dani Marques" w:date="2015-08-23T17:57:00Z"/>
        </w:rPr>
      </w:pPr>
    </w:p>
    <w:p w14:paraId="278D8F88" w14:textId="77777777" w:rsidR="006944C4" w:rsidRDefault="0052753B" w:rsidP="0052753B">
      <w:pPr>
        <w:ind w:left="709"/>
      </w:pPr>
      <w:r>
        <w:t>Para o andamento inicial do projeto é essencial que esteja disponível:</w:t>
      </w:r>
    </w:p>
    <w:p w14:paraId="7CC827F3" w14:textId="77777777" w:rsidR="0052753B" w:rsidRDefault="0052753B" w:rsidP="0052753B">
      <w:pPr>
        <w:ind w:left="709"/>
      </w:pPr>
      <w:r>
        <w:tab/>
        <w:t xml:space="preserve">- Plataforma </w:t>
      </w:r>
      <w:proofErr w:type="spellStart"/>
      <w:r>
        <w:t>Raspberry</w:t>
      </w:r>
      <w:proofErr w:type="spellEnd"/>
      <w:r>
        <w:t xml:space="preserve"> </w:t>
      </w:r>
      <w:proofErr w:type="spellStart"/>
      <w:proofErr w:type="gramStart"/>
      <w:r>
        <w:t>Pi</w:t>
      </w:r>
      <w:proofErr w:type="spellEnd"/>
      <w:proofErr w:type="gramEnd"/>
      <w:r w:rsidR="004A2143">
        <w:t xml:space="preserve"> B+</w:t>
      </w:r>
      <w:r>
        <w:t>;</w:t>
      </w:r>
    </w:p>
    <w:p w14:paraId="25B1836D" w14:textId="77777777" w:rsidR="0052753B" w:rsidRDefault="0052753B" w:rsidP="0052753B">
      <w:pPr>
        <w:ind w:left="709"/>
      </w:pPr>
      <w:r>
        <w:tab/>
        <w:t xml:space="preserve">- </w:t>
      </w:r>
      <w:r w:rsidR="00AD03CA">
        <w:t>Sensor de temperatura LM35;</w:t>
      </w:r>
    </w:p>
    <w:p w14:paraId="260BA0AD" w14:textId="77777777" w:rsidR="00AD03CA" w:rsidRDefault="00AD03CA" w:rsidP="0052753B">
      <w:pPr>
        <w:ind w:left="709"/>
      </w:pPr>
      <w:r>
        <w:tab/>
        <w:t>- Circuito integrado LM358;</w:t>
      </w:r>
    </w:p>
    <w:p w14:paraId="271FC98B" w14:textId="77777777" w:rsidR="00AD03CA" w:rsidRDefault="00AD03CA" w:rsidP="0052753B">
      <w:pPr>
        <w:ind w:left="709"/>
      </w:pPr>
      <w:r>
        <w:tab/>
        <w:t>- Potenciômetro de 100K;</w:t>
      </w:r>
    </w:p>
    <w:p w14:paraId="098391EC" w14:textId="77777777" w:rsidR="00AD03CA" w:rsidRDefault="00AD03CA" w:rsidP="0052753B">
      <w:pPr>
        <w:ind w:left="709"/>
      </w:pPr>
      <w:r>
        <w:tab/>
        <w:t>- Resistores de 1K, 3.3K (2x), 10K, 33K;</w:t>
      </w:r>
    </w:p>
    <w:p w14:paraId="1781B599" w14:textId="77777777" w:rsidR="00AD03CA" w:rsidRDefault="00AD03CA" w:rsidP="0052753B">
      <w:pPr>
        <w:ind w:left="709"/>
      </w:pPr>
      <w:r>
        <w:tab/>
        <w:t>- Placa para corrosão;</w:t>
      </w:r>
    </w:p>
    <w:p w14:paraId="66205E29" w14:textId="77777777" w:rsidR="00AD03CA" w:rsidRDefault="00AD03CA" w:rsidP="0052753B">
      <w:pPr>
        <w:ind w:left="709"/>
      </w:pPr>
      <w:r>
        <w:tab/>
        <w:t>- Estanho;</w:t>
      </w:r>
    </w:p>
    <w:p w14:paraId="02C931DA" w14:textId="77777777" w:rsidR="00AD03CA" w:rsidRDefault="00AD03CA" w:rsidP="0052753B">
      <w:pPr>
        <w:ind w:left="709"/>
      </w:pPr>
      <w:r>
        <w:tab/>
        <w:t>- Placas em MDF;</w:t>
      </w:r>
    </w:p>
    <w:p w14:paraId="7B8A1B55" w14:textId="77777777" w:rsidR="00AD03CA" w:rsidRDefault="00AD03CA" w:rsidP="0052753B">
      <w:pPr>
        <w:ind w:left="709"/>
      </w:pPr>
      <w:r>
        <w:tab/>
        <w:t>- Parafusos;</w:t>
      </w:r>
    </w:p>
    <w:p w14:paraId="7C479359" w14:textId="77777777" w:rsidR="00AD03CA" w:rsidRDefault="00AD03CA" w:rsidP="00AD03CA">
      <w:pPr>
        <w:ind w:left="709"/>
      </w:pPr>
      <w:r>
        <w:tab/>
        <w:t xml:space="preserve">- Ferramentas (ferro de solda, furadeira, broca </w:t>
      </w:r>
      <w:proofErr w:type="gramStart"/>
      <w:r>
        <w:t>1mm</w:t>
      </w:r>
      <w:proofErr w:type="gramEnd"/>
      <w:r>
        <w:t>, serra)</w:t>
      </w:r>
      <w:r w:rsidR="00091CEA">
        <w:t>.</w:t>
      </w:r>
    </w:p>
    <w:p w14:paraId="60ECBDD5" w14:textId="77777777" w:rsidR="00151D2B" w:rsidRDefault="00151D2B" w:rsidP="00151D2B"/>
    <w:p w14:paraId="753B81FF" w14:textId="77777777" w:rsidR="006944C4" w:rsidRDefault="006944C4" w:rsidP="006944C4">
      <w:pPr>
        <w:pStyle w:val="Ttulo1"/>
      </w:pPr>
      <w:bookmarkStart w:id="25" w:name="_Toc427503334"/>
      <w:r>
        <w:t>Riscos</w:t>
      </w:r>
      <w:bookmarkEnd w:id="25"/>
    </w:p>
    <w:p w14:paraId="06F709E1" w14:textId="77777777" w:rsidR="006944C4" w:rsidRDefault="003234A5" w:rsidP="003234A5">
      <w:pPr>
        <w:ind w:firstLine="709"/>
      </w:pPr>
      <w:r>
        <w:t>Indisponibilidade de nova plataforma caso ocorra algum defeito com a atual.</w:t>
      </w:r>
    </w:p>
    <w:p w14:paraId="4E42A221" w14:textId="77777777" w:rsidR="003234A5" w:rsidRDefault="003234A5" w:rsidP="003234A5">
      <w:pPr>
        <w:ind w:firstLine="709"/>
      </w:pPr>
      <w:r>
        <w:t xml:space="preserve">Linguagem de programação restrita para integrar o </w:t>
      </w:r>
      <w:proofErr w:type="spellStart"/>
      <w:r>
        <w:t>Raspberry</w:t>
      </w:r>
      <w:proofErr w:type="spellEnd"/>
      <w:r>
        <w:t xml:space="preserve"> </w:t>
      </w:r>
      <w:proofErr w:type="spellStart"/>
      <w:proofErr w:type="gramStart"/>
      <w:r>
        <w:t>Pi</w:t>
      </w:r>
      <w:proofErr w:type="spellEnd"/>
      <w:proofErr w:type="gramEnd"/>
      <w:r>
        <w:t xml:space="preserve">, </w:t>
      </w:r>
      <w:proofErr w:type="spellStart"/>
      <w:r>
        <w:t>shield</w:t>
      </w:r>
      <w:proofErr w:type="spellEnd"/>
      <w:r>
        <w:t xml:space="preserve"> eletrônico, interações em redes e web.</w:t>
      </w:r>
    </w:p>
    <w:p w14:paraId="6D5297F7" w14:textId="77777777" w:rsidR="006944C4" w:rsidRPr="003234A5" w:rsidRDefault="006944C4" w:rsidP="003234A5">
      <w:pPr>
        <w:pStyle w:val="Comments"/>
      </w:pPr>
    </w:p>
    <w:p w14:paraId="149CBF9E" w14:textId="77777777" w:rsidR="006944C4" w:rsidRPr="003234A5" w:rsidRDefault="006944C4" w:rsidP="003234A5">
      <w:pPr>
        <w:pStyle w:val="Comments"/>
      </w:pPr>
    </w:p>
    <w:p w14:paraId="5C6FBEA1" w14:textId="77777777" w:rsidR="006944C4" w:rsidRPr="00BC5FAE" w:rsidRDefault="006944C4" w:rsidP="006944C4">
      <w:pPr>
        <w:pStyle w:val="Ttulo1"/>
      </w:pPr>
      <w:bookmarkStart w:id="26" w:name="_Toc427503335"/>
      <w:r>
        <w:t>Orçamento do Projeto</w:t>
      </w:r>
      <w:bookmarkEnd w:id="26"/>
    </w:p>
    <w:p w14:paraId="45F1031A" w14:textId="77777777" w:rsidR="006944C4" w:rsidRDefault="006A4D22" w:rsidP="006A4D22">
      <w:pPr>
        <w:ind w:left="709"/>
      </w:pPr>
      <w:r>
        <w:t>Todos os recursos com custo significativo já estão disponíveis.</w:t>
      </w:r>
    </w:p>
    <w:tbl>
      <w:tblPr>
        <w:tblStyle w:val="Tabelacomgrade"/>
        <w:tblW w:w="0" w:type="auto"/>
        <w:tblInd w:w="709" w:type="dxa"/>
        <w:tblLook w:val="04A0" w:firstRow="1" w:lastRow="0" w:firstColumn="1" w:lastColumn="0" w:noHBand="0" w:noVBand="1"/>
      </w:tblPr>
      <w:tblGrid>
        <w:gridCol w:w="4029"/>
        <w:gridCol w:w="3982"/>
      </w:tblGrid>
      <w:tr w:rsidR="006A4D22" w14:paraId="2B6774BF" w14:textId="77777777" w:rsidTr="006A4D22">
        <w:tc>
          <w:tcPr>
            <w:tcW w:w="4029" w:type="dxa"/>
          </w:tcPr>
          <w:p w14:paraId="4A10C367" w14:textId="77777777" w:rsidR="006A4D22" w:rsidRDefault="006A4D22" w:rsidP="006A4D22">
            <w:proofErr w:type="spellStart"/>
            <w:r>
              <w:t>Raspberry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Pi</w:t>
            </w:r>
            <w:proofErr w:type="spellEnd"/>
            <w:proofErr w:type="gramEnd"/>
            <w:r>
              <w:t xml:space="preserve"> B+ e Acessórios</w:t>
            </w:r>
          </w:p>
        </w:tc>
        <w:tc>
          <w:tcPr>
            <w:tcW w:w="3982" w:type="dxa"/>
          </w:tcPr>
          <w:p w14:paraId="002520C9" w14:textId="77777777" w:rsidR="006A4D22" w:rsidRDefault="006A4D22" w:rsidP="004A2143">
            <w:pPr>
              <w:jc w:val="right"/>
            </w:pPr>
            <w:r>
              <w:t>R$350,00</w:t>
            </w:r>
          </w:p>
        </w:tc>
      </w:tr>
      <w:tr w:rsidR="006A4D22" w14:paraId="386BFD55" w14:textId="77777777" w:rsidTr="006A4D22">
        <w:tc>
          <w:tcPr>
            <w:tcW w:w="4029" w:type="dxa"/>
          </w:tcPr>
          <w:p w14:paraId="3AF67FEE" w14:textId="77777777" w:rsidR="006A4D22" w:rsidRDefault="006A4D22" w:rsidP="006A4D22">
            <w:r>
              <w:t>Sensor LM35</w:t>
            </w:r>
          </w:p>
        </w:tc>
        <w:tc>
          <w:tcPr>
            <w:tcW w:w="3982" w:type="dxa"/>
          </w:tcPr>
          <w:p w14:paraId="1D96ACB2" w14:textId="77777777" w:rsidR="006A4D22" w:rsidRDefault="006A4D22" w:rsidP="004A2143">
            <w:pPr>
              <w:jc w:val="right"/>
            </w:pPr>
          </w:p>
        </w:tc>
      </w:tr>
      <w:tr w:rsidR="006A4D22" w14:paraId="0AFF7222" w14:textId="77777777" w:rsidTr="006A4D22">
        <w:tc>
          <w:tcPr>
            <w:tcW w:w="4029" w:type="dxa"/>
          </w:tcPr>
          <w:p w14:paraId="21E28976" w14:textId="77777777" w:rsidR="006A4D22" w:rsidRDefault="006A4D22" w:rsidP="006A4D22">
            <w:r>
              <w:t>C.I. LM 358</w:t>
            </w:r>
          </w:p>
        </w:tc>
        <w:tc>
          <w:tcPr>
            <w:tcW w:w="3982" w:type="dxa"/>
          </w:tcPr>
          <w:p w14:paraId="0AC036B5" w14:textId="77777777" w:rsidR="006A4D22" w:rsidRDefault="006A4D22" w:rsidP="004A2143">
            <w:pPr>
              <w:jc w:val="right"/>
            </w:pPr>
          </w:p>
        </w:tc>
      </w:tr>
      <w:tr w:rsidR="006A4D22" w14:paraId="5CD54C2F" w14:textId="77777777" w:rsidTr="006A4D22">
        <w:tc>
          <w:tcPr>
            <w:tcW w:w="4029" w:type="dxa"/>
          </w:tcPr>
          <w:p w14:paraId="04CA348F" w14:textId="77777777" w:rsidR="006A4D22" w:rsidRDefault="006A4D22" w:rsidP="006A4D22">
            <w:r>
              <w:t>Potenciômetro 100K</w:t>
            </w:r>
          </w:p>
        </w:tc>
        <w:tc>
          <w:tcPr>
            <w:tcW w:w="3982" w:type="dxa"/>
          </w:tcPr>
          <w:p w14:paraId="5C4EF9E2" w14:textId="77777777" w:rsidR="006A4D22" w:rsidRDefault="006A4D22" w:rsidP="004A2143">
            <w:pPr>
              <w:jc w:val="right"/>
            </w:pPr>
          </w:p>
        </w:tc>
      </w:tr>
      <w:tr w:rsidR="006A4D22" w14:paraId="67650902" w14:textId="77777777" w:rsidTr="006A4D22">
        <w:tc>
          <w:tcPr>
            <w:tcW w:w="4029" w:type="dxa"/>
          </w:tcPr>
          <w:p w14:paraId="7DD8954A" w14:textId="77777777" w:rsidR="006A4D22" w:rsidRDefault="006A4D22" w:rsidP="006A4D22">
            <w:r>
              <w:t>Resistores</w:t>
            </w:r>
            <w:r w:rsidR="004A2143">
              <w:t xml:space="preserve"> 1K, 3.3K (2x), 10K, 33K;</w:t>
            </w:r>
          </w:p>
        </w:tc>
        <w:tc>
          <w:tcPr>
            <w:tcW w:w="3982" w:type="dxa"/>
          </w:tcPr>
          <w:p w14:paraId="78E43F80" w14:textId="77777777" w:rsidR="006A4D22" w:rsidRDefault="006A4D22" w:rsidP="004A2143">
            <w:pPr>
              <w:jc w:val="right"/>
            </w:pPr>
          </w:p>
        </w:tc>
      </w:tr>
      <w:tr w:rsidR="006A4D22" w14:paraId="4809467C" w14:textId="77777777" w:rsidTr="006A4D22">
        <w:tc>
          <w:tcPr>
            <w:tcW w:w="4029" w:type="dxa"/>
          </w:tcPr>
          <w:p w14:paraId="2A178724" w14:textId="77777777" w:rsidR="006A4D22" w:rsidRDefault="006A4D22" w:rsidP="006A4D22">
            <w:r>
              <w:t>Placa para corrosão</w:t>
            </w:r>
          </w:p>
        </w:tc>
        <w:tc>
          <w:tcPr>
            <w:tcW w:w="3982" w:type="dxa"/>
          </w:tcPr>
          <w:p w14:paraId="63A83BC1" w14:textId="77777777" w:rsidR="006A4D22" w:rsidRDefault="006A4D22" w:rsidP="004A2143">
            <w:pPr>
              <w:jc w:val="right"/>
            </w:pPr>
          </w:p>
        </w:tc>
      </w:tr>
      <w:tr w:rsidR="006A4D22" w14:paraId="089733D1" w14:textId="77777777" w:rsidTr="006A4D22">
        <w:tc>
          <w:tcPr>
            <w:tcW w:w="4029" w:type="dxa"/>
          </w:tcPr>
          <w:p w14:paraId="26E1E80D" w14:textId="77777777" w:rsidR="006A4D22" w:rsidRDefault="006A4D22" w:rsidP="006A4D22">
            <w:r>
              <w:t>Estanho para solda eletrônica</w:t>
            </w:r>
          </w:p>
        </w:tc>
        <w:tc>
          <w:tcPr>
            <w:tcW w:w="3982" w:type="dxa"/>
          </w:tcPr>
          <w:p w14:paraId="43900EDE" w14:textId="77777777" w:rsidR="006A4D22" w:rsidRDefault="006A4D22" w:rsidP="004A2143">
            <w:pPr>
              <w:jc w:val="right"/>
            </w:pPr>
          </w:p>
        </w:tc>
      </w:tr>
      <w:tr w:rsidR="006A4D22" w14:paraId="237B1838" w14:textId="77777777" w:rsidTr="006A4D22">
        <w:tc>
          <w:tcPr>
            <w:tcW w:w="4029" w:type="dxa"/>
          </w:tcPr>
          <w:p w14:paraId="2BAB923F" w14:textId="77777777" w:rsidR="006A4D22" w:rsidRDefault="006A4D22" w:rsidP="006A4D22">
            <w:r>
              <w:t>Placas em MDF reaproveitadas</w:t>
            </w:r>
          </w:p>
        </w:tc>
        <w:tc>
          <w:tcPr>
            <w:tcW w:w="3982" w:type="dxa"/>
          </w:tcPr>
          <w:p w14:paraId="70165300" w14:textId="77777777" w:rsidR="006A4D22" w:rsidRDefault="006A4D22" w:rsidP="004A2143">
            <w:pPr>
              <w:jc w:val="right"/>
            </w:pPr>
          </w:p>
        </w:tc>
      </w:tr>
      <w:tr w:rsidR="006A4D22" w14:paraId="58B960F4" w14:textId="77777777" w:rsidTr="006A4D22">
        <w:tc>
          <w:tcPr>
            <w:tcW w:w="4029" w:type="dxa"/>
          </w:tcPr>
          <w:p w14:paraId="445CE181" w14:textId="77777777" w:rsidR="006A4D22" w:rsidRDefault="006A4D22" w:rsidP="006A4D22">
            <w:r>
              <w:t>Parafusos</w:t>
            </w:r>
          </w:p>
        </w:tc>
        <w:tc>
          <w:tcPr>
            <w:tcW w:w="3982" w:type="dxa"/>
          </w:tcPr>
          <w:p w14:paraId="3A43DE71" w14:textId="77777777" w:rsidR="006A4D22" w:rsidRDefault="006A4D22" w:rsidP="004A2143">
            <w:pPr>
              <w:jc w:val="right"/>
            </w:pPr>
          </w:p>
        </w:tc>
      </w:tr>
      <w:tr w:rsidR="006A4D22" w14:paraId="20E84057" w14:textId="77777777" w:rsidTr="006A4D22">
        <w:tc>
          <w:tcPr>
            <w:tcW w:w="4029" w:type="dxa"/>
          </w:tcPr>
          <w:p w14:paraId="5AC94A8E" w14:textId="77777777" w:rsidR="006A4D22" w:rsidRDefault="006A4D22" w:rsidP="006A4D22">
            <w:r>
              <w:lastRenderedPageBreak/>
              <w:t>Mão-de-obra</w:t>
            </w:r>
          </w:p>
        </w:tc>
        <w:tc>
          <w:tcPr>
            <w:tcW w:w="3982" w:type="dxa"/>
          </w:tcPr>
          <w:p w14:paraId="773E0239" w14:textId="77777777" w:rsidR="006A4D22" w:rsidRDefault="006A4D22" w:rsidP="004A2143">
            <w:pPr>
              <w:jc w:val="right"/>
            </w:pPr>
          </w:p>
        </w:tc>
      </w:tr>
      <w:tr w:rsidR="006A4D22" w14:paraId="3BF55390" w14:textId="77777777" w:rsidTr="006A4D22">
        <w:tc>
          <w:tcPr>
            <w:tcW w:w="4029" w:type="dxa"/>
          </w:tcPr>
          <w:p w14:paraId="08F9185C" w14:textId="77777777" w:rsidR="006A4D22" w:rsidRDefault="006A4D22" w:rsidP="006A4D22">
            <w:pPr>
              <w:jc w:val="right"/>
            </w:pPr>
            <w:r>
              <w:t>TOTAL</w:t>
            </w:r>
          </w:p>
        </w:tc>
        <w:tc>
          <w:tcPr>
            <w:tcW w:w="3982" w:type="dxa"/>
          </w:tcPr>
          <w:p w14:paraId="5728313A" w14:textId="77777777" w:rsidR="006A4D22" w:rsidRDefault="006A4D22" w:rsidP="004A2143">
            <w:pPr>
              <w:jc w:val="right"/>
            </w:pPr>
          </w:p>
        </w:tc>
      </w:tr>
    </w:tbl>
    <w:p w14:paraId="4D939ED1" w14:textId="77777777" w:rsidR="00762996" w:rsidRDefault="00762996" w:rsidP="00762996"/>
    <w:p w14:paraId="33409A28" w14:textId="77777777" w:rsidR="004A2143" w:rsidRDefault="004A2143" w:rsidP="0076299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132F0786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5066CF64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677895AF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0E404B24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538F650A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3F241CFB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7B5310E9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181345E0" w14:textId="77777777"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366C5A0C" w14:textId="77777777" w:rsidR="008843C9" w:rsidRPr="00C52528" w:rsidRDefault="008843C9" w:rsidP="002D679E"/>
        </w:tc>
        <w:tc>
          <w:tcPr>
            <w:tcW w:w="1559" w:type="dxa"/>
            <w:vAlign w:val="center"/>
          </w:tcPr>
          <w:p w14:paraId="75C7569F" w14:textId="77777777" w:rsidR="008843C9" w:rsidRPr="00C52528" w:rsidRDefault="008843C9" w:rsidP="002D679E"/>
        </w:tc>
      </w:tr>
      <w:tr w:rsidR="008843C9" w:rsidRPr="00C52528" w14:paraId="32874D47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3CBCC44A" w14:textId="77777777"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30C31849" w14:textId="77777777" w:rsidR="008843C9" w:rsidRPr="00C52528" w:rsidRDefault="008843C9" w:rsidP="002D679E"/>
        </w:tc>
        <w:tc>
          <w:tcPr>
            <w:tcW w:w="1559" w:type="dxa"/>
            <w:vAlign w:val="center"/>
          </w:tcPr>
          <w:p w14:paraId="47877459" w14:textId="77777777" w:rsidR="008843C9" w:rsidRPr="00C52528" w:rsidRDefault="008843C9" w:rsidP="002D679E"/>
        </w:tc>
      </w:tr>
    </w:tbl>
    <w:p w14:paraId="0BAC798F" w14:textId="77777777" w:rsidR="008843C9" w:rsidRDefault="008843C9" w:rsidP="008843C9"/>
    <w:p w14:paraId="72C0117A" w14:textId="77777777" w:rsidR="008843C9" w:rsidRDefault="008843C9" w:rsidP="003D377B"/>
    <w:sectPr w:rsidR="008843C9" w:rsidSect="00C879A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Dani Marques" w:date="2015-08-23T17:54:00Z" w:initials="DM">
    <w:p w14:paraId="62B69851" w14:textId="77777777" w:rsidR="00A95FD0" w:rsidRDefault="00A95FD0">
      <w:pPr>
        <w:pStyle w:val="Textodecomentrio"/>
      </w:pPr>
      <w:r>
        <w:rPr>
          <w:rStyle w:val="Refdecomentrio"/>
        </w:rPr>
        <w:annotationRef/>
      </w:r>
      <w:r>
        <w:t>Internet das coisas aparece duas vezes na mesma frase... Alterar.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2B6985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09D85B" w14:textId="77777777" w:rsidR="00012A98" w:rsidRDefault="00012A98" w:rsidP="005E1593">
      <w:r>
        <w:separator/>
      </w:r>
    </w:p>
  </w:endnote>
  <w:endnote w:type="continuationSeparator" w:id="0">
    <w:p w14:paraId="2A6986C3" w14:textId="77777777" w:rsidR="00012A98" w:rsidRDefault="00012A98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2773CA" w:rsidRPr="006419CA" w14:paraId="0E5B1CAB" w14:textId="77777777" w:rsidTr="00550D68">
      <w:trPr>
        <w:jc w:val="center"/>
      </w:trPr>
      <w:tc>
        <w:tcPr>
          <w:tcW w:w="3452" w:type="dxa"/>
          <w:vAlign w:val="center"/>
        </w:tcPr>
        <w:p w14:paraId="488EDA1C" w14:textId="77777777" w:rsidR="002773CA" w:rsidRPr="006419CA" w:rsidRDefault="00D64E49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="002773CA"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6180F">
            <w:rPr>
              <w:noProof/>
              <w:color w:val="244061" w:themeColor="accent1" w:themeShade="80"/>
            </w:rPr>
            <w:t>Termo de Abertura do Projeto.docx</w:t>
          </w:r>
          <w:proofErr w:type="gramStart"/>
          <w:r w:rsidRPr="006419CA">
            <w:rPr>
              <w:color w:val="244061" w:themeColor="accent1" w:themeShade="80"/>
            </w:rPr>
            <w:fldChar w:fldCharType="end"/>
          </w:r>
          <w:proofErr w:type="gramEnd"/>
        </w:p>
      </w:tc>
      <w:tc>
        <w:tcPr>
          <w:tcW w:w="5302" w:type="dxa"/>
          <w:vAlign w:val="center"/>
        </w:tcPr>
        <w:p w14:paraId="2B52462E" w14:textId="77777777" w:rsidR="002773CA" w:rsidRPr="006419CA" w:rsidRDefault="002773CA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D64E49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D64E49" w:rsidRPr="006419CA">
            <w:rPr>
              <w:color w:val="244061" w:themeColor="accent1" w:themeShade="80"/>
            </w:rPr>
            <w:fldChar w:fldCharType="separate"/>
          </w:r>
          <w:r w:rsidR="00CE5F73">
            <w:rPr>
              <w:noProof/>
              <w:color w:val="244061" w:themeColor="accent1" w:themeShade="80"/>
            </w:rPr>
            <w:t>5</w:t>
          </w:r>
          <w:r w:rsidR="00D64E49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D64E49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D64E49" w:rsidRPr="006419CA">
            <w:rPr>
              <w:color w:val="244061" w:themeColor="accent1" w:themeShade="80"/>
            </w:rPr>
            <w:fldChar w:fldCharType="separate"/>
          </w:r>
          <w:r w:rsidR="00CE5F73">
            <w:rPr>
              <w:noProof/>
              <w:color w:val="244061" w:themeColor="accent1" w:themeShade="80"/>
            </w:rPr>
            <w:t>5</w:t>
          </w:r>
          <w:r w:rsidR="00D64E49" w:rsidRPr="006419CA">
            <w:rPr>
              <w:color w:val="244061" w:themeColor="accent1" w:themeShade="80"/>
            </w:rPr>
            <w:fldChar w:fldCharType="end"/>
          </w:r>
        </w:p>
      </w:tc>
    </w:tr>
    <w:tr w:rsidR="00550D68" w:rsidRPr="006419CA" w14:paraId="71C7D75D" w14:textId="77777777" w:rsidTr="00550D68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452" w:type="dxa"/>
              <w:vAlign w:val="center"/>
            </w:tcPr>
            <w:p w14:paraId="58678A4F" w14:textId="77777777" w:rsidR="00550D68" w:rsidRPr="006419CA" w:rsidRDefault="00550D68" w:rsidP="00550D68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1731EFC3" w14:textId="77777777" w:rsidR="00550D68" w:rsidRPr="006419CA" w:rsidRDefault="00CE5F73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550D68">
              <w:rPr>
                <w:rStyle w:val="Hyperlink"/>
              </w:rPr>
              <w:t>http://escritoriodeprojetos.com.br</w:t>
            </w:r>
          </w:hyperlink>
        </w:p>
      </w:tc>
    </w:tr>
  </w:tbl>
  <w:p w14:paraId="1A9E0E96" w14:textId="77777777" w:rsidR="002773CA" w:rsidRPr="002773CA" w:rsidRDefault="002773CA" w:rsidP="002773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1BF927" w14:textId="77777777" w:rsidR="00012A98" w:rsidRDefault="00012A98" w:rsidP="005E1593">
      <w:r>
        <w:separator/>
      </w:r>
    </w:p>
  </w:footnote>
  <w:footnote w:type="continuationSeparator" w:id="0">
    <w:p w14:paraId="57B62D68" w14:textId="77777777" w:rsidR="00012A98" w:rsidRDefault="00012A98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550D68" w:rsidRPr="00AD691F" w14:paraId="6F921496" w14:textId="77777777" w:rsidTr="00550D68">
      <w:trPr>
        <w:trHeight w:val="567"/>
        <w:jc w:val="center"/>
      </w:trPr>
      <w:tc>
        <w:tcPr>
          <w:tcW w:w="6492" w:type="dxa"/>
          <w:vAlign w:val="center"/>
        </w:tcPr>
        <w:p w14:paraId="4772FD0F" w14:textId="77777777" w:rsidR="00550D68" w:rsidRPr="00D6655A" w:rsidRDefault="00C77C73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="00550D68" w:rsidRPr="00D6655A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21630A62" w14:textId="77777777" w:rsidR="00550D68" w:rsidRPr="00FE48ED" w:rsidRDefault="00550D68" w:rsidP="002D679E">
          <w:pPr>
            <w:pStyle w:val="Descrio"/>
            <w:jc w:val="center"/>
            <w:rPr>
              <w:lang w:val="pt-BR"/>
            </w:rPr>
          </w:pPr>
        </w:p>
      </w:tc>
    </w:tr>
    <w:tr w:rsidR="00550D68" w:rsidRPr="00A10908" w14:paraId="4D6A0F4C" w14:textId="77777777" w:rsidTr="00550D68">
      <w:trPr>
        <w:trHeight w:val="567"/>
        <w:jc w:val="center"/>
      </w:trPr>
      <w:tc>
        <w:tcPr>
          <w:tcW w:w="6492" w:type="dxa"/>
          <w:vAlign w:val="center"/>
        </w:tcPr>
        <w:p w14:paraId="522CA72B" w14:textId="77777777" w:rsidR="00C04C63" w:rsidRPr="00C04C63" w:rsidRDefault="00C04C63" w:rsidP="00C04C63">
          <w:pPr>
            <w:rPr>
              <w:sz w:val="22"/>
            </w:rPr>
          </w:pPr>
          <w:r w:rsidRPr="00C04C63">
            <w:rPr>
              <w:sz w:val="22"/>
            </w:rPr>
            <w:t xml:space="preserve">Aplicação do </w:t>
          </w:r>
          <w:proofErr w:type="spellStart"/>
          <w:r w:rsidRPr="00C04C63">
            <w:rPr>
              <w:sz w:val="22"/>
            </w:rPr>
            <w:t>Raspeberry</w:t>
          </w:r>
          <w:proofErr w:type="spellEnd"/>
          <w:r w:rsidRPr="00C04C63">
            <w:rPr>
              <w:sz w:val="22"/>
            </w:rPr>
            <w:t xml:space="preserve"> </w:t>
          </w:r>
          <w:proofErr w:type="spellStart"/>
          <w:proofErr w:type="gramStart"/>
          <w:r w:rsidRPr="00C04C63">
            <w:rPr>
              <w:sz w:val="22"/>
            </w:rPr>
            <w:t>Pi</w:t>
          </w:r>
          <w:proofErr w:type="spellEnd"/>
          <w:proofErr w:type="gramEnd"/>
          <w:r w:rsidRPr="00C04C63">
            <w:rPr>
              <w:sz w:val="22"/>
            </w:rPr>
            <w:t xml:space="preserve"> para Internet das Coisas.</w:t>
          </w:r>
        </w:p>
        <w:p w14:paraId="1615ED06" w14:textId="77777777" w:rsidR="00550D68" w:rsidRPr="00D6655A" w:rsidRDefault="00550D68" w:rsidP="002D679E">
          <w:pPr>
            <w:pStyle w:val="Cabealho"/>
            <w:rPr>
              <w:sz w:val="22"/>
              <w:szCs w:val="22"/>
            </w:rPr>
          </w:pPr>
        </w:p>
      </w:tc>
      <w:tc>
        <w:tcPr>
          <w:tcW w:w="1956" w:type="dxa"/>
          <w:vMerge/>
          <w:vAlign w:val="center"/>
        </w:tcPr>
        <w:p w14:paraId="6232AED5" w14:textId="77777777" w:rsidR="00550D68" w:rsidRPr="00A10908" w:rsidRDefault="00550D68" w:rsidP="002D679E">
          <w:pPr>
            <w:pStyle w:val="Cabealho"/>
            <w:rPr>
              <w:b/>
            </w:rPr>
          </w:pPr>
        </w:p>
      </w:tc>
    </w:tr>
  </w:tbl>
  <w:p w14:paraId="78D9C25A" w14:textId="77777777"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F3B2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D35566"/>
    <w:multiLevelType w:val="hybridMultilevel"/>
    <w:tmpl w:val="E0A4A1CE"/>
    <w:lvl w:ilvl="0" w:tplc="DEB42CE6">
      <w:start w:val="1"/>
      <w:numFmt w:val="decimal"/>
      <w:lvlText w:val="%1-"/>
      <w:lvlJc w:val="left"/>
      <w:pPr>
        <w:ind w:left="79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i Marques">
    <w15:presenceInfo w15:providerId="Windows Live" w15:userId="41800de76644ea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F30"/>
    <w:rsid w:val="00012A98"/>
    <w:rsid w:val="000261A5"/>
    <w:rsid w:val="000277A4"/>
    <w:rsid w:val="00046E19"/>
    <w:rsid w:val="00060FEF"/>
    <w:rsid w:val="00091CEA"/>
    <w:rsid w:val="000949B1"/>
    <w:rsid w:val="000C21E2"/>
    <w:rsid w:val="000C32DE"/>
    <w:rsid w:val="000C4310"/>
    <w:rsid w:val="000C47CE"/>
    <w:rsid w:val="000D189C"/>
    <w:rsid w:val="000E2853"/>
    <w:rsid w:val="000F4745"/>
    <w:rsid w:val="00137E2E"/>
    <w:rsid w:val="00150DC6"/>
    <w:rsid w:val="00151D2B"/>
    <w:rsid w:val="00162A08"/>
    <w:rsid w:val="001B3A68"/>
    <w:rsid w:val="001B7C35"/>
    <w:rsid w:val="001D497F"/>
    <w:rsid w:val="0020540D"/>
    <w:rsid w:val="00233B1D"/>
    <w:rsid w:val="00274187"/>
    <w:rsid w:val="002773CA"/>
    <w:rsid w:val="002912A9"/>
    <w:rsid w:val="00296DDB"/>
    <w:rsid w:val="002B7DF2"/>
    <w:rsid w:val="002F6081"/>
    <w:rsid w:val="003006B8"/>
    <w:rsid w:val="00311703"/>
    <w:rsid w:val="00322DD1"/>
    <w:rsid w:val="003234A5"/>
    <w:rsid w:val="00331443"/>
    <w:rsid w:val="00341B09"/>
    <w:rsid w:val="0034544C"/>
    <w:rsid w:val="00384A0D"/>
    <w:rsid w:val="003932BF"/>
    <w:rsid w:val="003D377B"/>
    <w:rsid w:val="003D3E67"/>
    <w:rsid w:val="003D7F80"/>
    <w:rsid w:val="003E054A"/>
    <w:rsid w:val="003E48AF"/>
    <w:rsid w:val="0042609D"/>
    <w:rsid w:val="00437CED"/>
    <w:rsid w:val="00482780"/>
    <w:rsid w:val="004A2143"/>
    <w:rsid w:val="004A52AD"/>
    <w:rsid w:val="004B1217"/>
    <w:rsid w:val="004B2855"/>
    <w:rsid w:val="004C2B4C"/>
    <w:rsid w:val="004E1CF2"/>
    <w:rsid w:val="00507AAA"/>
    <w:rsid w:val="0052753B"/>
    <w:rsid w:val="00535CC2"/>
    <w:rsid w:val="00550D68"/>
    <w:rsid w:val="0055540E"/>
    <w:rsid w:val="00594A56"/>
    <w:rsid w:val="005971ED"/>
    <w:rsid w:val="005C7C5D"/>
    <w:rsid w:val="005D143A"/>
    <w:rsid w:val="005E1593"/>
    <w:rsid w:val="005F65E3"/>
    <w:rsid w:val="00623CCE"/>
    <w:rsid w:val="00663704"/>
    <w:rsid w:val="00685992"/>
    <w:rsid w:val="006944C4"/>
    <w:rsid w:val="006A4D22"/>
    <w:rsid w:val="006C4123"/>
    <w:rsid w:val="006F79CA"/>
    <w:rsid w:val="00713101"/>
    <w:rsid w:val="00743E89"/>
    <w:rsid w:val="00762996"/>
    <w:rsid w:val="00771FD6"/>
    <w:rsid w:val="00772E15"/>
    <w:rsid w:val="007A054B"/>
    <w:rsid w:val="007F0C0D"/>
    <w:rsid w:val="007F7B72"/>
    <w:rsid w:val="00842903"/>
    <w:rsid w:val="008445FD"/>
    <w:rsid w:val="008843C9"/>
    <w:rsid w:val="008C6A09"/>
    <w:rsid w:val="0090085C"/>
    <w:rsid w:val="009479E4"/>
    <w:rsid w:val="00957439"/>
    <w:rsid w:val="00997A0E"/>
    <w:rsid w:val="009E324B"/>
    <w:rsid w:val="00A3313B"/>
    <w:rsid w:val="00A6180F"/>
    <w:rsid w:val="00A8776F"/>
    <w:rsid w:val="00A947F1"/>
    <w:rsid w:val="00A95FD0"/>
    <w:rsid w:val="00AB072E"/>
    <w:rsid w:val="00AD03CA"/>
    <w:rsid w:val="00AD1FAF"/>
    <w:rsid w:val="00AE1992"/>
    <w:rsid w:val="00AE7F61"/>
    <w:rsid w:val="00AF6C7C"/>
    <w:rsid w:val="00AF7055"/>
    <w:rsid w:val="00B01028"/>
    <w:rsid w:val="00B05DE4"/>
    <w:rsid w:val="00B17F30"/>
    <w:rsid w:val="00B354B9"/>
    <w:rsid w:val="00B8122B"/>
    <w:rsid w:val="00BA71C4"/>
    <w:rsid w:val="00C04C63"/>
    <w:rsid w:val="00C52528"/>
    <w:rsid w:val="00C77C73"/>
    <w:rsid w:val="00C879AE"/>
    <w:rsid w:val="00CE16CE"/>
    <w:rsid w:val="00CE5F73"/>
    <w:rsid w:val="00D34857"/>
    <w:rsid w:val="00D43B76"/>
    <w:rsid w:val="00D54293"/>
    <w:rsid w:val="00D64E49"/>
    <w:rsid w:val="00D6655A"/>
    <w:rsid w:val="00D97721"/>
    <w:rsid w:val="00DC2B78"/>
    <w:rsid w:val="00DD0BE5"/>
    <w:rsid w:val="00DF5D31"/>
    <w:rsid w:val="00E34C15"/>
    <w:rsid w:val="00E65D5B"/>
    <w:rsid w:val="00E82EEE"/>
    <w:rsid w:val="00EC5B21"/>
    <w:rsid w:val="00ED4801"/>
    <w:rsid w:val="00ED4B8A"/>
    <w:rsid w:val="00EE2C26"/>
    <w:rsid w:val="00F00BC5"/>
    <w:rsid w:val="00F045C5"/>
    <w:rsid w:val="00F06590"/>
    <w:rsid w:val="00F1562E"/>
    <w:rsid w:val="00F15DEF"/>
    <w:rsid w:val="00F73A50"/>
    <w:rsid w:val="00F74E68"/>
    <w:rsid w:val="00FC34DC"/>
    <w:rsid w:val="00FD6AF3"/>
    <w:rsid w:val="00FE48ED"/>
    <w:rsid w:val="00FF2A8D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95BC4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3234A5"/>
    <w:pPr>
      <w:tabs>
        <w:tab w:val="clear" w:pos="4320"/>
        <w:tab w:val="clear" w:pos="8640"/>
      </w:tabs>
      <w:ind w:firstLine="709"/>
    </w:pPr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3234A5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437CED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A95FD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95FD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95FD0"/>
    <w:rPr>
      <w:rFonts w:ascii="Calibri" w:hAnsi="Calibri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95F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95FD0"/>
    <w:rPr>
      <w:rFonts w:ascii="Calibri" w:hAnsi="Calibri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3234A5"/>
    <w:pPr>
      <w:tabs>
        <w:tab w:val="clear" w:pos="4320"/>
        <w:tab w:val="clear" w:pos="8640"/>
      </w:tabs>
      <w:ind w:firstLine="709"/>
    </w:pPr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3234A5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437CED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A95FD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95FD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95FD0"/>
    <w:rPr>
      <w:rFonts w:ascii="Calibri" w:hAnsi="Calibri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95F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95FD0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8B16C-0684-4493-9FAD-7FA874524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1203</Words>
  <Characters>6499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7687</CharactersWithSpaces>
  <SharedDoc>false</SharedDoc>
  <HyperlinkBase>http://www.escritoriodeprojetos.com.br/SharedFiles/Download.aspx?pageid=18&amp;mid=24&amp;fileid=3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mrbs</dc:creator>
  <cp:keywords>Template Gerenciamento de Projetos</cp:keywords>
  <cp:lastModifiedBy>Aluno,Aluno,Aluno,Aluno,Aluno</cp:lastModifiedBy>
  <cp:revision>4</cp:revision>
  <dcterms:created xsi:type="dcterms:W3CDTF">2015-08-17T11:59:00Z</dcterms:created>
  <dcterms:modified xsi:type="dcterms:W3CDTF">2015-09-22T12:30:00Z</dcterms:modified>
</cp:coreProperties>
</file>